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pen Sans" w:cs="Open Sans" w:eastAsia="Open Sans" w:hAnsi="Open Sans"/>
        </w:rPr>
      </w:pPr>
      <w:bookmarkStart w:colFirst="0" w:colLast="0" w:name="_heading=h.gjdgxs" w:id="0"/>
      <w:bookmarkEnd w:id="0"/>
      <w:r w:rsidDel="00000000" w:rsidR="00000000" w:rsidRPr="00000000">
        <w:rPr>
          <w:rtl w:val="0"/>
        </w:rPr>
        <w:t xml:space="preserve">Flyber Data Strategy MVP</w:t>
      </w:r>
      <w:r w:rsidDel="00000000" w:rsidR="00000000" w:rsidRPr="00000000">
        <w:rPr>
          <w:rtl w:val="0"/>
        </w:rPr>
      </w:r>
    </w:p>
    <w:p w:rsidR="00000000" w:rsidDel="00000000" w:rsidP="00000000" w:rsidRDefault="00000000" w:rsidRPr="00000000" w14:paraId="00000002">
      <w:pPr>
        <w:pStyle w:val="Heading2"/>
        <w:jc w:val="both"/>
        <w:rPr>
          <w:rFonts w:ascii="Open Sans" w:cs="Open Sans" w:eastAsia="Open Sans" w:hAnsi="Open Sans"/>
          <w:b w:val="1"/>
        </w:rPr>
      </w:pPr>
      <w:bookmarkStart w:colFirst="0" w:colLast="0" w:name="_heading=h.30j0zll" w:id="1"/>
      <w:bookmarkEnd w:id="1"/>
      <w:r w:rsidDel="00000000" w:rsidR="00000000" w:rsidRPr="00000000">
        <w:rPr>
          <w:rFonts w:ascii="Open Sans" w:cs="Open Sans" w:eastAsia="Open Sans" w:hAnsi="Open Sans"/>
          <w:b w:val="1"/>
          <w:rtl w:val="0"/>
        </w:rPr>
        <w:t xml:space="preserve">Introduction</w:t>
      </w:r>
    </w:p>
    <w:p w:rsidR="00000000" w:rsidDel="00000000" w:rsidP="00000000" w:rsidRDefault="00000000" w:rsidRPr="00000000" w14:paraId="00000003">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Flyber has been massively successful. Results have beaten expectations and projections! This is good news for Flyber, but now it’s time to plan for what's next. With success came some challenges. While we were able to grow, the original data pipelines to receive and process data are unable to keep up with the current and future growth. </w:t>
      </w:r>
    </w:p>
    <w:p w:rsidR="00000000" w:rsidDel="00000000" w:rsidP="00000000" w:rsidRDefault="00000000" w:rsidRPr="00000000" w14:paraId="00000005">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6">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 a Data Product Manager, working with multiple teams and stakeholders is imperative to success. To understand what our needs are, what scale we are growing at, and how we can build for the future, we need to consider all relevant stakeholders. In this proposal, present your findings along with the analysis and reasoning behind the choices made in order to help Flyber continue its success.</w:t>
      </w:r>
    </w:p>
    <w:p w:rsidR="00000000" w:rsidDel="00000000" w:rsidP="00000000" w:rsidRDefault="00000000" w:rsidRPr="00000000" w14:paraId="00000007">
      <w:pPr>
        <w:pStyle w:val="Heading2"/>
        <w:jc w:val="both"/>
        <w:rPr>
          <w:rFonts w:ascii="Open Sans" w:cs="Open Sans" w:eastAsia="Open Sans" w:hAnsi="Open Sans"/>
        </w:rPr>
      </w:pPr>
      <w:bookmarkStart w:colFirst="0" w:colLast="0" w:name="_heading=h.1fob9te" w:id="2"/>
      <w:bookmarkEnd w:id="2"/>
      <w:r w:rsidDel="00000000" w:rsidR="00000000" w:rsidRPr="00000000">
        <w:rPr>
          <w:rFonts w:ascii="Open Sans" w:cs="Open Sans" w:eastAsia="Open Sans" w:hAnsi="Open Sans"/>
          <w:b w:val="1"/>
          <w:rtl w:val="0"/>
        </w:rPr>
        <w:t xml:space="preserve">Section 1:</w:t>
      </w:r>
      <w:r w:rsidDel="00000000" w:rsidR="00000000" w:rsidRPr="00000000">
        <w:rPr>
          <w:rFonts w:ascii="Open Sans" w:cs="Open Sans" w:eastAsia="Open Sans" w:hAnsi="Open Sans"/>
          <w:rtl w:val="0"/>
        </w:rPr>
        <w:t xml:space="preserve"> Data Customers &amp; Needs</w:t>
      </w:r>
    </w:p>
    <w:p w:rsidR="00000000" w:rsidDel="00000000" w:rsidP="00000000" w:rsidRDefault="00000000" w:rsidRPr="00000000" w14:paraId="0000000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Flyber is a two-sided platform. You have customers who are riders, and you have partners who are drivers/pilots (think Uber: riders and drivers). For the Minimum Viable Product, you will be focusing on the Riders side of the business. To build an end to end data pipeline the very first step is to understand who needs data and why they need that data. Within Flyber, identify who your primary data customers/stakeholders are, why they are your primary data stakeholders and how they want to use the data (primary use-cases). </w:t>
      </w:r>
    </w:p>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Identify your primary internal stakeholders and their use-cases:</w:t>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(You may add more rows if necessary.)</w:t>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18"/>
          <w:szCs w:val="1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Why are they primary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Use-Case</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Designs and creates a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Monitoring website and app performance</w:t>
            </w:r>
          </w:p>
          <w:p w:rsidR="00000000" w:rsidDel="00000000" w:rsidP="00000000" w:rsidRDefault="00000000" w:rsidRPr="00000000" w14:paraId="00000013">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Data generated by site and app</w:t>
            </w:r>
          </w:p>
          <w:p w:rsidR="00000000" w:rsidDel="00000000" w:rsidP="00000000" w:rsidRDefault="00000000" w:rsidRPr="00000000" w14:paraId="00000014">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Alerts</w:t>
            </w:r>
          </w:p>
          <w:p w:rsidR="00000000" w:rsidDel="00000000" w:rsidP="00000000" w:rsidRDefault="00000000" w:rsidRPr="00000000" w14:paraId="00000015">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Machine Learning and load prediction</w:t>
            </w:r>
          </w:p>
          <w:p w:rsidR="00000000" w:rsidDel="00000000" w:rsidP="00000000" w:rsidRDefault="00000000" w:rsidRPr="00000000" w14:paraId="00000016">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Product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Plan the product life cycle, including the roadmap. Operates in the domain boundaries of engineering, business and human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Open Sans" w:cs="Open Sans" w:eastAsia="Open Sans" w:hAnsi="Open Sans"/>
                <w:color w:val="4f4f4f"/>
                <w:sz w:val="18"/>
                <w:szCs w:val="18"/>
                <w:u w:val="none"/>
              </w:rPr>
            </w:pPr>
            <w:r w:rsidDel="00000000" w:rsidR="00000000" w:rsidRPr="00000000">
              <w:rPr>
                <w:rFonts w:ascii="Open Sans" w:cs="Open Sans" w:eastAsia="Open Sans" w:hAnsi="Open Sans"/>
                <w:color w:val="4f4f4f"/>
                <w:sz w:val="18"/>
                <w:szCs w:val="18"/>
                <w:rtl w:val="0"/>
              </w:rPr>
              <w:t xml:space="preserve">Identifying customer pain-points</w:t>
            </w:r>
          </w:p>
          <w:p w:rsidR="00000000" w:rsidDel="00000000" w:rsidP="00000000" w:rsidRDefault="00000000" w:rsidRPr="00000000" w14:paraId="0000001A">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Open Sans" w:cs="Open Sans" w:eastAsia="Open Sans" w:hAnsi="Open Sans"/>
                <w:color w:val="4f4f4f"/>
                <w:sz w:val="18"/>
                <w:szCs w:val="18"/>
                <w:u w:val="none"/>
              </w:rPr>
            </w:pPr>
            <w:r w:rsidDel="00000000" w:rsidR="00000000" w:rsidRPr="00000000">
              <w:rPr>
                <w:rFonts w:ascii="Open Sans" w:cs="Open Sans" w:eastAsia="Open Sans" w:hAnsi="Open Sans"/>
                <w:color w:val="4f4f4f"/>
                <w:sz w:val="18"/>
                <w:szCs w:val="18"/>
                <w:rtl w:val="0"/>
              </w:rPr>
              <w:t xml:space="preserve">Customer interaction data for site and app</w:t>
            </w:r>
          </w:p>
          <w:p w:rsidR="00000000" w:rsidDel="00000000" w:rsidP="00000000" w:rsidRDefault="00000000" w:rsidRPr="00000000" w14:paraId="0000001B">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Open Sans" w:cs="Open Sans" w:eastAsia="Open Sans" w:hAnsi="Open Sans"/>
                <w:color w:val="4f4f4f"/>
                <w:sz w:val="18"/>
                <w:szCs w:val="18"/>
                <w:u w:val="none"/>
              </w:rPr>
            </w:pPr>
            <w:r w:rsidDel="00000000" w:rsidR="00000000" w:rsidRPr="00000000">
              <w:rPr>
                <w:rFonts w:ascii="Open Sans" w:cs="Open Sans" w:eastAsia="Open Sans" w:hAnsi="Open Sans"/>
                <w:color w:val="4f4f4f"/>
                <w:sz w:val="18"/>
                <w:szCs w:val="18"/>
                <w:rtl w:val="0"/>
              </w:rPr>
              <w:t xml:space="preserve">Business Intelligence tool to analyse data</w:t>
            </w:r>
          </w:p>
          <w:p w:rsidR="00000000" w:rsidDel="00000000" w:rsidP="00000000" w:rsidRDefault="00000000" w:rsidRPr="00000000" w14:paraId="0000001C">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Open Sans" w:cs="Open Sans" w:eastAsia="Open Sans" w:hAnsi="Open Sans"/>
                <w:color w:val="4f4f4f"/>
                <w:sz w:val="18"/>
                <w:szCs w:val="18"/>
                <w:u w:val="none"/>
              </w:rPr>
            </w:pPr>
            <w:r w:rsidDel="00000000" w:rsidR="00000000" w:rsidRPr="00000000">
              <w:rPr>
                <w:rFonts w:ascii="Open Sans" w:cs="Open Sans" w:eastAsia="Open Sans" w:hAnsi="Open Sans"/>
                <w:color w:val="4f4f4f"/>
                <w:sz w:val="18"/>
                <w:szCs w:val="18"/>
                <w:rtl w:val="0"/>
              </w:rPr>
              <w:t xml:space="preserve">Big data use-cases</w:t>
            </w:r>
          </w:p>
          <w:p w:rsidR="00000000" w:rsidDel="00000000" w:rsidP="00000000" w:rsidRDefault="00000000" w:rsidRPr="00000000" w14:paraId="0000001D">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Open Sans" w:cs="Open Sans" w:eastAsia="Open Sans" w:hAnsi="Open Sans"/>
                <w:color w:val="4f4f4f"/>
                <w:sz w:val="18"/>
                <w:szCs w:val="18"/>
                <w:u w:val="none"/>
              </w:rPr>
            </w:pPr>
            <w:r w:rsidDel="00000000" w:rsidR="00000000" w:rsidRPr="00000000">
              <w:rPr>
                <w:rFonts w:ascii="Open Sans" w:cs="Open Sans" w:eastAsia="Open Sans" w:hAnsi="Open Sans"/>
                <w:color w:val="4f4f4f"/>
                <w:sz w:val="18"/>
                <w:szCs w:val="18"/>
                <w:rtl w:val="0"/>
              </w:rPr>
              <w:t xml:space="preserve">Tracking metrics to make product decisions</w:t>
            </w:r>
          </w:p>
          <w:p w:rsidR="00000000" w:rsidDel="00000000" w:rsidP="00000000" w:rsidRDefault="00000000" w:rsidRPr="00000000" w14:paraId="0000001E">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Open Sans" w:cs="Open Sans" w:eastAsia="Open Sans" w:hAnsi="Open Sans"/>
                <w:color w:val="4f4f4f"/>
                <w:sz w:val="18"/>
                <w:szCs w:val="18"/>
                <w:u w:val="none"/>
              </w:rPr>
            </w:pPr>
            <w:r w:rsidDel="00000000" w:rsidR="00000000" w:rsidRPr="00000000">
              <w:rPr>
                <w:rFonts w:ascii="Open Sans" w:cs="Open Sans" w:eastAsia="Open Sans" w:hAnsi="Open Sans"/>
                <w:color w:val="4f4f4f"/>
                <w:sz w:val="18"/>
                <w:szCs w:val="18"/>
                <w:rtl w:val="0"/>
              </w:rPr>
              <w:t xml:space="preserve">Visualization tools to tell stories</w:t>
            </w:r>
          </w:p>
          <w:p w:rsidR="00000000" w:rsidDel="00000000" w:rsidP="00000000" w:rsidRDefault="00000000" w:rsidRPr="00000000" w14:paraId="0000001F">
            <w:pPr>
              <w:numPr>
                <w:ilvl w:val="0"/>
                <w:numId w:val="22"/>
              </w:numPr>
              <w:spacing w:after="240" w:before="0" w:beforeAutospacing="0" w:line="240" w:lineRule="auto"/>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Understand your customers more effectively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Product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Identifies target customers and markets the product, including advertisement.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sz w:val="18"/>
                <w:szCs w:val="18"/>
              </w:rPr>
            </w:pPr>
            <w:r w:rsidDel="00000000" w:rsidR="00000000" w:rsidRPr="00000000">
              <w:rPr>
                <w:rFonts w:ascii="Open Sans" w:cs="Open Sans" w:eastAsia="Open Sans" w:hAnsi="Open Sans"/>
                <w:color w:val="4f4f4f"/>
                <w:sz w:val="18"/>
                <w:szCs w:val="18"/>
                <w:rtl w:val="0"/>
              </w:rPr>
              <w:t xml:space="preserve">Content creation </w:t>
            </w:r>
          </w:p>
          <w:p w:rsidR="00000000" w:rsidDel="00000000" w:rsidP="00000000" w:rsidRDefault="00000000" w:rsidRPr="00000000" w14:paraId="00000023">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sz w:val="18"/>
                <w:szCs w:val="18"/>
              </w:rPr>
            </w:pPr>
            <w:r w:rsidDel="00000000" w:rsidR="00000000" w:rsidRPr="00000000">
              <w:rPr>
                <w:rFonts w:ascii="Open Sans" w:cs="Open Sans" w:eastAsia="Open Sans" w:hAnsi="Open Sans"/>
                <w:color w:val="4f4f4f"/>
                <w:sz w:val="18"/>
                <w:szCs w:val="18"/>
                <w:rtl w:val="0"/>
              </w:rPr>
              <w:t xml:space="preserve">Targeted advertising </w:t>
            </w:r>
          </w:p>
          <w:p w:rsidR="00000000" w:rsidDel="00000000" w:rsidP="00000000" w:rsidRDefault="00000000" w:rsidRPr="00000000" w14:paraId="00000024">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sz w:val="18"/>
                <w:szCs w:val="18"/>
              </w:rPr>
            </w:pPr>
            <w:r w:rsidDel="00000000" w:rsidR="00000000" w:rsidRPr="00000000">
              <w:rPr>
                <w:rFonts w:ascii="Open Sans" w:cs="Open Sans" w:eastAsia="Open Sans" w:hAnsi="Open Sans"/>
                <w:color w:val="4f4f4f"/>
                <w:sz w:val="18"/>
                <w:szCs w:val="18"/>
                <w:rtl w:val="0"/>
              </w:rPr>
              <w:t xml:space="preserve">Virtual assistant</w:t>
            </w:r>
          </w:p>
          <w:p w:rsidR="00000000" w:rsidDel="00000000" w:rsidP="00000000" w:rsidRDefault="00000000" w:rsidRPr="00000000" w14:paraId="00000025">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sz w:val="18"/>
                <w:szCs w:val="18"/>
              </w:rPr>
            </w:pPr>
            <w:r w:rsidDel="00000000" w:rsidR="00000000" w:rsidRPr="00000000">
              <w:rPr>
                <w:rFonts w:ascii="Open Sans" w:cs="Open Sans" w:eastAsia="Open Sans" w:hAnsi="Open Sans"/>
                <w:color w:val="4f4f4f"/>
                <w:sz w:val="18"/>
                <w:szCs w:val="18"/>
                <w:rtl w:val="0"/>
              </w:rPr>
              <w:t xml:space="preserve">Customer profile and customer preferences </w:t>
            </w:r>
          </w:p>
          <w:p w:rsidR="00000000" w:rsidDel="00000000" w:rsidP="00000000" w:rsidRDefault="00000000" w:rsidRPr="00000000" w14:paraId="00000026">
            <w:pPr>
              <w:numPr>
                <w:ilvl w:val="0"/>
                <w:numId w:val="23"/>
              </w:numPr>
              <w:pBdr>
                <w:top w:color="auto" w:space="0" w:sz="0" w:val="none"/>
                <w:bottom w:color="auto" w:space="0" w:sz="0" w:val="none"/>
                <w:right w:color="auto" w:space="0" w:sz="0" w:val="none"/>
                <w:between w:color="auto" w:space="0" w:sz="0" w:val="none"/>
              </w:pBdr>
              <w:shd w:fill="ffffff" w:val="clear"/>
              <w:spacing w:after="440" w:line="240" w:lineRule="auto"/>
              <w:ind w:left="720" w:hanging="360"/>
              <w:rPr>
                <w:sz w:val="18"/>
                <w:szCs w:val="18"/>
              </w:rPr>
            </w:pPr>
            <w:r w:rsidDel="00000000" w:rsidR="00000000" w:rsidRPr="00000000">
              <w:rPr>
                <w:rFonts w:ascii="Open Sans" w:cs="Open Sans" w:eastAsia="Open Sans" w:hAnsi="Open Sans"/>
                <w:color w:val="4f4f4f"/>
                <w:sz w:val="18"/>
                <w:szCs w:val="18"/>
                <w:rtl w:val="0"/>
              </w:rPr>
              <w:t xml:space="preserve">Just-sale, Business Intelligence, visualization and  reporting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Sell the product. Need data to make sales forecasts monthly, quarterly and 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sz w:val="18"/>
                <w:szCs w:val="18"/>
              </w:rPr>
            </w:pPr>
            <w:r w:rsidDel="00000000" w:rsidR="00000000" w:rsidRPr="00000000">
              <w:rPr>
                <w:rFonts w:ascii="Open Sans" w:cs="Open Sans" w:eastAsia="Open Sans" w:hAnsi="Open Sans"/>
                <w:color w:val="4f4f4f"/>
                <w:sz w:val="18"/>
                <w:szCs w:val="18"/>
                <w:rtl w:val="0"/>
              </w:rPr>
              <w:t xml:space="preserve">Sells and generate revenue</w:t>
            </w:r>
          </w:p>
          <w:p w:rsidR="00000000" w:rsidDel="00000000" w:rsidP="00000000" w:rsidRDefault="00000000" w:rsidRPr="00000000" w14:paraId="0000002A">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sz w:val="18"/>
                <w:szCs w:val="18"/>
              </w:rPr>
            </w:pPr>
            <w:r w:rsidDel="00000000" w:rsidR="00000000" w:rsidRPr="00000000">
              <w:rPr>
                <w:rFonts w:ascii="Open Sans" w:cs="Open Sans" w:eastAsia="Open Sans" w:hAnsi="Open Sans"/>
                <w:color w:val="4f4f4f"/>
                <w:sz w:val="18"/>
                <w:szCs w:val="18"/>
                <w:rtl w:val="0"/>
              </w:rPr>
              <w:t xml:space="preserve">Reports for business reviews – monthly business reviews</w:t>
            </w:r>
          </w:p>
          <w:p w:rsidR="00000000" w:rsidDel="00000000" w:rsidP="00000000" w:rsidRDefault="00000000" w:rsidRPr="00000000" w14:paraId="0000002B">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sz w:val="18"/>
                <w:szCs w:val="18"/>
              </w:rPr>
            </w:pPr>
            <w:r w:rsidDel="00000000" w:rsidR="00000000" w:rsidRPr="00000000">
              <w:rPr>
                <w:rFonts w:ascii="Open Sans" w:cs="Open Sans" w:eastAsia="Open Sans" w:hAnsi="Open Sans"/>
                <w:color w:val="4f4f4f"/>
                <w:sz w:val="18"/>
                <w:szCs w:val="18"/>
                <w:rtl w:val="0"/>
              </w:rPr>
              <w:t xml:space="preserve">Understand your customers more effectively</w:t>
            </w:r>
          </w:p>
          <w:p w:rsidR="00000000" w:rsidDel="00000000" w:rsidP="00000000" w:rsidRDefault="00000000" w:rsidRPr="00000000" w14:paraId="0000002C">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sz w:val="18"/>
                <w:szCs w:val="18"/>
              </w:rPr>
            </w:pPr>
            <w:r w:rsidDel="00000000" w:rsidR="00000000" w:rsidRPr="00000000">
              <w:rPr>
                <w:rFonts w:ascii="Open Sans" w:cs="Open Sans" w:eastAsia="Open Sans" w:hAnsi="Open Sans"/>
                <w:color w:val="4f4f4f"/>
                <w:sz w:val="18"/>
                <w:szCs w:val="18"/>
                <w:rtl w:val="0"/>
              </w:rPr>
              <w:t xml:space="preserve">Drive performance and revenue</w:t>
            </w:r>
          </w:p>
          <w:p w:rsidR="00000000" w:rsidDel="00000000" w:rsidP="00000000" w:rsidRDefault="00000000" w:rsidRPr="00000000" w14:paraId="0000002D">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sz w:val="18"/>
                <w:szCs w:val="18"/>
              </w:rPr>
            </w:pPr>
            <w:r w:rsidDel="00000000" w:rsidR="00000000" w:rsidRPr="00000000">
              <w:rPr>
                <w:rFonts w:ascii="Open Sans" w:cs="Open Sans" w:eastAsia="Open Sans" w:hAnsi="Open Sans"/>
                <w:color w:val="4f4f4f"/>
                <w:sz w:val="18"/>
                <w:szCs w:val="18"/>
                <w:rtl w:val="0"/>
              </w:rPr>
              <w:t xml:space="preserve">Identify sales trends</w:t>
            </w:r>
          </w:p>
          <w:p w:rsidR="00000000" w:rsidDel="00000000" w:rsidP="00000000" w:rsidRDefault="00000000" w:rsidRPr="00000000" w14:paraId="0000002E">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sz w:val="18"/>
                <w:szCs w:val="18"/>
              </w:rPr>
            </w:pPr>
            <w:r w:rsidDel="00000000" w:rsidR="00000000" w:rsidRPr="00000000">
              <w:rPr>
                <w:rFonts w:ascii="Open Sans" w:cs="Open Sans" w:eastAsia="Open Sans" w:hAnsi="Open Sans"/>
                <w:color w:val="4f4f4f"/>
                <w:sz w:val="18"/>
                <w:szCs w:val="18"/>
                <w:rtl w:val="0"/>
              </w:rPr>
              <w:t xml:space="preserve">Provide personalized service more easily</w:t>
            </w:r>
          </w:p>
          <w:p w:rsidR="00000000" w:rsidDel="00000000" w:rsidP="00000000" w:rsidRDefault="00000000" w:rsidRPr="00000000" w14:paraId="0000002F">
            <w:pPr>
              <w:numPr>
                <w:ilvl w:val="0"/>
                <w:numId w:val="23"/>
              </w:numPr>
              <w:pBdr>
                <w:top w:color="auto" w:space="0" w:sz="0" w:val="none"/>
                <w:bottom w:color="auto" w:space="0" w:sz="0" w:val="none"/>
                <w:right w:color="auto" w:space="0" w:sz="0" w:val="none"/>
                <w:between w:color="auto" w:space="0" w:sz="0" w:val="none"/>
              </w:pBdr>
              <w:shd w:fill="ffffff" w:val="clear"/>
              <w:spacing w:after="440" w:line="408" w:lineRule="auto"/>
              <w:ind w:left="720" w:hanging="360"/>
              <w:rPr>
                <w:sz w:val="18"/>
                <w:szCs w:val="18"/>
              </w:rPr>
            </w:pPr>
            <w:r w:rsidDel="00000000" w:rsidR="00000000" w:rsidRPr="00000000">
              <w:rPr>
                <w:rFonts w:ascii="Open Sans" w:cs="Open Sans" w:eastAsia="Open Sans" w:hAnsi="Open Sans"/>
                <w:color w:val="4f4f4f"/>
                <w:sz w:val="18"/>
                <w:szCs w:val="18"/>
                <w:rtl w:val="0"/>
              </w:rPr>
              <w:t xml:space="preserve">Improve operational efficiency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Accounting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Responsible for keeping records of expenses and earnings.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24"/>
              </w:numPr>
              <w:pBdr>
                <w:top w:color="auto" w:space="0" w:sz="0" w:val="none"/>
                <w:bottom w:color="auto" w:space="0" w:sz="0" w:val="none"/>
                <w:right w:color="auto" w:space="0" w:sz="0" w:val="none"/>
                <w:between w:color="auto" w:space="0" w:sz="0" w:val="none"/>
              </w:pBdr>
              <w:shd w:fill="ffffff" w:val="clear"/>
              <w:spacing w:after="440" w:line="240" w:lineRule="auto"/>
              <w:ind w:left="720" w:hanging="360"/>
              <w:rPr>
                <w:sz w:val="18"/>
                <w:szCs w:val="18"/>
              </w:rPr>
            </w:pPr>
            <w:r w:rsidDel="00000000" w:rsidR="00000000" w:rsidRPr="00000000">
              <w:rPr>
                <w:rFonts w:ascii="Open Sans" w:cs="Open Sans" w:eastAsia="Open Sans" w:hAnsi="Open Sans"/>
                <w:color w:val="4f4f4f"/>
                <w:sz w:val="18"/>
                <w:szCs w:val="18"/>
                <w:rtl w:val="0"/>
              </w:rPr>
              <w:t xml:space="preserve">Reconciliation reports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Responsible for creating a financial outlook that will assist in making proper business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sz w:val="18"/>
                <w:szCs w:val="18"/>
              </w:rPr>
            </w:pPr>
            <w:r w:rsidDel="00000000" w:rsidR="00000000" w:rsidRPr="00000000">
              <w:rPr>
                <w:rFonts w:ascii="Open Sans" w:cs="Open Sans" w:eastAsia="Open Sans" w:hAnsi="Open Sans"/>
                <w:color w:val="4f4f4f"/>
                <w:sz w:val="18"/>
                <w:szCs w:val="18"/>
                <w:rtl w:val="0"/>
              </w:rPr>
              <w:t xml:space="preserve">Monitoring current Profit  &amp; Loss</w:t>
            </w:r>
          </w:p>
          <w:p w:rsidR="00000000" w:rsidDel="00000000" w:rsidP="00000000" w:rsidRDefault="00000000" w:rsidRPr="00000000" w14:paraId="00000036">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Open Sans" w:cs="Open Sans" w:eastAsia="Open Sans" w:hAnsi="Open Sans"/>
                <w:color w:val="4f4f4f"/>
                <w:sz w:val="18"/>
                <w:szCs w:val="18"/>
                <w:u w:val="none"/>
              </w:rPr>
            </w:pPr>
            <w:r w:rsidDel="00000000" w:rsidR="00000000" w:rsidRPr="00000000">
              <w:rPr>
                <w:rFonts w:ascii="Open Sans" w:cs="Open Sans" w:eastAsia="Open Sans" w:hAnsi="Open Sans"/>
                <w:color w:val="4f4f4f"/>
                <w:sz w:val="18"/>
                <w:szCs w:val="18"/>
                <w:rtl w:val="0"/>
              </w:rPr>
              <w:t xml:space="preserve">Expense Report from Accounting, Business Intelligence and Visualization tool</w:t>
            </w:r>
          </w:p>
          <w:p w:rsidR="00000000" w:rsidDel="00000000" w:rsidP="00000000" w:rsidRDefault="00000000" w:rsidRPr="00000000" w14:paraId="00000037">
            <w:pPr>
              <w:numPr>
                <w:ilvl w:val="0"/>
                <w:numId w:val="20"/>
              </w:numPr>
              <w:pBdr>
                <w:top w:color="auto" w:space="0" w:sz="0" w:val="none"/>
                <w:bottom w:color="auto" w:space="0" w:sz="0" w:val="none"/>
                <w:right w:color="auto" w:space="0" w:sz="0" w:val="none"/>
                <w:between w:color="auto" w:space="0" w:sz="0" w:val="none"/>
              </w:pBdr>
              <w:shd w:fill="ffffff" w:val="clear"/>
              <w:spacing w:after="440" w:line="240" w:lineRule="auto"/>
              <w:ind w:left="720" w:hanging="360"/>
              <w:rPr>
                <w:rFonts w:ascii="Open Sans" w:cs="Open Sans" w:eastAsia="Open Sans" w:hAnsi="Open Sans"/>
                <w:color w:val="4f4f4f"/>
                <w:sz w:val="18"/>
                <w:szCs w:val="18"/>
                <w:u w:val="none"/>
              </w:rPr>
            </w:pPr>
            <w:r w:rsidDel="00000000" w:rsidR="00000000" w:rsidRPr="00000000">
              <w:rPr>
                <w:rFonts w:ascii="Open Sans" w:cs="Open Sans" w:eastAsia="Open Sans" w:hAnsi="Open Sans"/>
                <w:color w:val="4f4f4f"/>
                <w:sz w:val="18"/>
                <w:szCs w:val="18"/>
                <w:rtl w:val="0"/>
              </w:rPr>
              <w:t xml:space="preserve">Machine Learning for future finance predictions</w:t>
            </w:r>
          </w:p>
          <w:p w:rsidR="00000000" w:rsidDel="00000000" w:rsidP="00000000" w:rsidRDefault="00000000" w:rsidRPr="00000000" w14:paraId="00000038">
            <w:pPr>
              <w:spacing w:after="240" w:before="240" w:lineRule="auto"/>
              <w:rPr>
                <w:rFonts w:ascii="Open Sans" w:cs="Open Sans" w:eastAsia="Open Sans" w:hAnsi="Open Sans"/>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Customer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Responsible for  addressing customer needs as it relates to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sz w:val="18"/>
                <w:szCs w:val="18"/>
              </w:rPr>
            </w:pPr>
            <w:r w:rsidDel="00000000" w:rsidR="00000000" w:rsidRPr="00000000">
              <w:rPr>
                <w:rFonts w:ascii="Open Sans" w:cs="Open Sans" w:eastAsia="Open Sans" w:hAnsi="Open Sans"/>
                <w:color w:val="4f4f4f"/>
                <w:sz w:val="18"/>
                <w:szCs w:val="18"/>
                <w:rtl w:val="0"/>
              </w:rPr>
              <w:t xml:space="preserve">Provide personalized responses</w:t>
            </w:r>
          </w:p>
          <w:p w:rsidR="00000000" w:rsidDel="00000000" w:rsidP="00000000" w:rsidRDefault="00000000" w:rsidRPr="00000000" w14:paraId="0000003C">
            <w:pPr>
              <w:numPr>
                <w:ilvl w:val="0"/>
                <w:numId w:val="23"/>
              </w:numPr>
              <w:spacing w:after="0" w:afterAutospacing="0" w:before="0" w:beforeAutospacing="0" w:line="240" w:lineRule="auto"/>
              <w:ind w:left="720" w:hanging="360"/>
              <w:rPr>
                <w:sz w:val="18"/>
                <w:szCs w:val="18"/>
              </w:rPr>
            </w:pPr>
            <w:r w:rsidDel="00000000" w:rsidR="00000000" w:rsidRPr="00000000">
              <w:rPr>
                <w:rFonts w:ascii="Open Sans" w:cs="Open Sans" w:eastAsia="Open Sans" w:hAnsi="Open Sans"/>
                <w:sz w:val="18"/>
                <w:szCs w:val="18"/>
                <w:rtl w:val="0"/>
              </w:rPr>
              <w:t xml:space="preserve">Customer data across systems</w:t>
            </w:r>
          </w:p>
          <w:p w:rsidR="00000000" w:rsidDel="00000000" w:rsidP="00000000" w:rsidRDefault="00000000" w:rsidRPr="00000000" w14:paraId="0000003D">
            <w:pPr>
              <w:numPr>
                <w:ilvl w:val="0"/>
                <w:numId w:val="23"/>
              </w:numPr>
              <w:spacing w:after="0" w:afterAutospacing="0" w:before="0" w:beforeAutospacing="0" w:line="240" w:lineRule="auto"/>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Visual summary</w:t>
            </w:r>
          </w:p>
          <w:p w:rsidR="00000000" w:rsidDel="00000000" w:rsidP="00000000" w:rsidRDefault="00000000" w:rsidRPr="00000000" w14:paraId="0000003E">
            <w:pPr>
              <w:numPr>
                <w:ilvl w:val="0"/>
                <w:numId w:val="23"/>
              </w:numPr>
              <w:spacing w:after="0" w:afterAutospacing="0" w:before="0" w:beforeAutospacing="0" w:line="240" w:lineRule="auto"/>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Visualizations</w:t>
            </w:r>
          </w:p>
          <w:p w:rsidR="00000000" w:rsidDel="00000000" w:rsidP="00000000" w:rsidRDefault="00000000" w:rsidRPr="00000000" w14:paraId="0000003F">
            <w:pPr>
              <w:numPr>
                <w:ilvl w:val="0"/>
                <w:numId w:val="23"/>
              </w:numPr>
              <w:spacing w:after="240" w:before="0" w:beforeAutospacing="0" w:line="240" w:lineRule="auto"/>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Reports</w:t>
            </w:r>
          </w:p>
          <w:p w:rsidR="00000000" w:rsidDel="00000000" w:rsidP="00000000" w:rsidRDefault="00000000" w:rsidRPr="00000000" w14:paraId="00000040">
            <w:pPr>
              <w:spacing w:after="240" w:before="240" w:line="240" w:lineRule="auto"/>
              <w:ind w:left="720" w:firstLine="0"/>
              <w:rPr>
                <w:rFonts w:ascii="Open Sans" w:cs="Open Sans" w:eastAsia="Open Sans" w:hAnsi="Open Sans"/>
                <w:color w:val="4f4f4f"/>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Security &amp;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Protects the entity from fraudulent activities or ensures the integrity of business and customer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numPr>
                <w:ilvl w:val="0"/>
                <w:numId w:val="32"/>
              </w:numPr>
              <w:pBdr>
                <w:top w:color="auto" w:space="0" w:sz="0" w:val="none"/>
                <w:bottom w:color="auto" w:space="0" w:sz="0" w:val="none"/>
                <w:right w:color="auto" w:space="0" w:sz="0" w:val="none"/>
                <w:between w:color="auto" w:space="0" w:sz="0" w:val="none"/>
              </w:pBdr>
              <w:shd w:fill="ffffff" w:val="clear"/>
              <w:spacing w:after="440" w:line="408" w:lineRule="auto"/>
              <w:ind w:left="720" w:hanging="360"/>
              <w:rPr>
                <w:sz w:val="18"/>
                <w:szCs w:val="18"/>
              </w:rPr>
            </w:pPr>
            <w:r w:rsidDel="00000000" w:rsidR="00000000" w:rsidRPr="00000000">
              <w:rPr>
                <w:rFonts w:ascii="Open Sans" w:cs="Open Sans" w:eastAsia="Open Sans" w:hAnsi="Open Sans"/>
                <w:color w:val="4f4f4f"/>
                <w:sz w:val="18"/>
                <w:szCs w:val="18"/>
                <w:rtl w:val="0"/>
              </w:rPr>
              <w:t xml:space="preserve">Fraud Prevention</w:t>
            </w:r>
          </w:p>
          <w:p w:rsidR="00000000" w:rsidDel="00000000" w:rsidP="00000000" w:rsidRDefault="00000000" w:rsidRPr="00000000" w14:paraId="00000044">
            <w:pPr>
              <w:spacing w:after="240" w:before="240" w:lineRule="auto"/>
              <w:rPr>
                <w:rFonts w:ascii="Open Sans" w:cs="Open Sans" w:eastAsia="Open Sans" w:hAnsi="Open Sans"/>
                <w:sz w:val="18"/>
                <w:szCs w:val="18"/>
              </w:rPr>
            </w:pPr>
            <w:r w:rsidDel="00000000" w:rsidR="00000000" w:rsidRPr="00000000">
              <w:rPr>
                <w:rtl w:val="0"/>
              </w:rPr>
            </w:r>
          </w:p>
        </w:tc>
      </w:tr>
    </w:tbl>
    <w:p w:rsidR="00000000" w:rsidDel="00000000" w:rsidP="00000000" w:rsidRDefault="00000000" w:rsidRPr="00000000" w14:paraId="0000004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4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rPr>
      </w:pPr>
      <w:r w:rsidDel="00000000" w:rsidR="00000000" w:rsidRPr="00000000">
        <w:rPr>
          <w:rFonts w:ascii="Open Sans" w:cs="Open Sans" w:eastAsia="Open Sans" w:hAnsi="Open Sans"/>
          <w:sz w:val="18"/>
          <w:szCs w:val="18"/>
          <w:rtl w:val="0"/>
        </w:rPr>
        <w:t xml:space="preserve"> </w:t>
      </w:r>
      <w:r w:rsidDel="00000000" w:rsidR="00000000" w:rsidRPr="00000000">
        <w:rPr>
          <w:rtl w:val="0"/>
        </w:rPr>
      </w:r>
    </w:p>
    <w:p w:rsidR="00000000" w:rsidDel="00000000" w:rsidP="00000000" w:rsidRDefault="00000000" w:rsidRPr="00000000" w14:paraId="00000047">
      <w:pPr>
        <w:pStyle w:val="Heading2"/>
        <w:jc w:val="both"/>
        <w:rPr>
          <w:rFonts w:ascii="Open Sans" w:cs="Open Sans" w:eastAsia="Open Sans" w:hAnsi="Open Sans"/>
        </w:rPr>
      </w:pPr>
      <w:bookmarkStart w:colFirst="0" w:colLast="0" w:name="_heading=h.3znysh7" w:id="3"/>
      <w:bookmarkEnd w:id="3"/>
      <w:r w:rsidDel="00000000" w:rsidR="00000000" w:rsidRPr="00000000">
        <w:rPr>
          <w:rFonts w:ascii="Open Sans" w:cs="Open Sans" w:eastAsia="Open Sans" w:hAnsi="Open Sans"/>
          <w:b w:val="1"/>
          <w:rtl w:val="0"/>
        </w:rPr>
        <w:t xml:space="preserve">Section 2:</w:t>
      </w:r>
      <w:r w:rsidDel="00000000" w:rsidR="00000000" w:rsidRPr="00000000">
        <w:rPr>
          <w:rFonts w:ascii="Open Sans" w:cs="Open Sans" w:eastAsia="Open Sans" w:hAnsi="Open Sans"/>
          <w:rtl w:val="0"/>
        </w:rPr>
        <w:t xml:space="preserve"> Data Collection and Data Modelling</w:t>
      </w:r>
    </w:p>
    <w:p w:rsidR="00000000" w:rsidDel="00000000" w:rsidP="00000000" w:rsidRDefault="00000000" w:rsidRPr="00000000" w14:paraId="00000048">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9">
      <w:pPr>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To support our primary stakeholders’s use-cases we need the following data:</w:t>
      </w:r>
    </w:p>
    <w:p w:rsidR="00000000" w:rsidDel="00000000" w:rsidP="00000000" w:rsidRDefault="00000000" w:rsidRPr="00000000" w14:paraId="0000004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i w:val="1"/>
          <w:sz w:val="20"/>
          <w:szCs w:val="20"/>
        </w:rPr>
      </w:pPr>
      <w:r w:rsidDel="00000000" w:rsidR="00000000" w:rsidRPr="00000000">
        <w:rPr>
          <w:rtl w:val="0"/>
        </w:rPr>
      </w:r>
    </w:p>
    <w:tbl>
      <w:tblPr>
        <w:tblStyle w:val="Table2"/>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115"/>
        <w:gridCol w:w="1860"/>
        <w:gridCol w:w="3585"/>
        <w:tblGridChange w:id="0">
          <w:tblGrid>
            <w:gridCol w:w="1875"/>
            <w:gridCol w:w="2115"/>
            <w:gridCol w:w="1860"/>
            <w:gridCol w:w="3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Why is this the primary use-case?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Monitoring website and app performance</w:t>
            </w:r>
          </w:p>
          <w:p w:rsidR="00000000" w:rsidDel="00000000" w:rsidP="00000000" w:rsidRDefault="00000000" w:rsidRPr="00000000" w14:paraId="00000052">
            <w:pPr>
              <w:widowControl w:val="0"/>
              <w:spacing w:line="240" w:lineRule="auto"/>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Data generated by site and app</w:t>
            </w:r>
          </w:p>
          <w:p w:rsidR="00000000" w:rsidDel="00000000" w:rsidP="00000000" w:rsidRDefault="00000000" w:rsidRPr="00000000" w14:paraId="00000053">
            <w:pPr>
              <w:widowControl w:val="0"/>
              <w:spacing w:lin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sdt>
            <w:sdtPr>
              <w:tag w:val="goog_rdk_1"/>
            </w:sdtPr>
            <w:sdtContent>
              <w:p w:rsidR="00000000" w:rsidDel="00000000" w:rsidP="00000000" w:rsidRDefault="00000000" w:rsidRPr="00000000" w14:paraId="00000054">
                <w:pPr>
                  <w:widowControl w:val="0"/>
                  <w:spacing w:line="240" w:lineRule="auto"/>
                  <w:rPr>
                    <w:ins w:author="David Zomzugu" w:id="0" w:date="2021-02-08T07:47:41Z"/>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Event data</w:t>
                </w:r>
                <w:sdt>
                  <w:sdtPr>
                    <w:tag w:val="goog_rdk_0"/>
                  </w:sdtPr>
                  <w:sdtContent>
                    <w:ins w:author="David Zomzugu" w:id="0" w:date="2021-02-08T07:47:41Z">
                      <w:r w:rsidDel="00000000" w:rsidR="00000000" w:rsidRPr="00000000">
                        <w:rPr>
                          <w:rtl w:val="0"/>
                        </w:rPr>
                      </w:r>
                    </w:ins>
                  </w:sdtContent>
                </w:sdt>
              </w:p>
            </w:sdtContent>
          </w:sdt>
          <w:sdt>
            <w:sdtPr>
              <w:tag w:val="goog_rdk_3"/>
            </w:sdtPr>
            <w:sdtContent>
              <w:p w:rsidR="00000000" w:rsidDel="00000000" w:rsidP="00000000" w:rsidRDefault="00000000" w:rsidRPr="00000000" w14:paraId="00000055">
                <w:pPr>
                  <w:widowControl w:val="0"/>
                  <w:spacing w:line="240" w:lineRule="auto"/>
                  <w:rPr>
                    <w:ins w:author="David Zomzugu" w:id="0" w:date="2021-02-08T07:47:41Z"/>
                    <w:rFonts w:ascii="Open Sans" w:cs="Open Sans" w:eastAsia="Open Sans" w:hAnsi="Open Sans"/>
                    <w:sz w:val="18"/>
                    <w:szCs w:val="18"/>
                  </w:rPr>
                </w:pPr>
                <w:sdt>
                  <w:sdtPr>
                    <w:tag w:val="goog_rdk_2"/>
                  </w:sdtPr>
                  <w:sdtContent>
                    <w:ins w:author="David Zomzugu" w:id="0" w:date="2021-02-08T07:47:41Z">
                      <w:r w:rsidDel="00000000" w:rsidR="00000000" w:rsidRPr="00000000">
                        <w:rPr>
                          <w:rtl w:val="0"/>
                        </w:rPr>
                      </w:r>
                    </w:ins>
                  </w:sdtContent>
                </w:sdt>
              </w:p>
            </w:sdtContent>
          </w:sdt>
          <w:p w:rsidR="00000000" w:rsidDel="00000000" w:rsidP="00000000" w:rsidRDefault="00000000" w:rsidRPr="00000000" w14:paraId="00000056">
            <w:pPr>
              <w:widowControl w:val="0"/>
              <w:spacing w:line="240" w:lineRule="auto"/>
              <w:rPr>
                <w:rFonts w:ascii="Open Sans" w:cs="Open Sans" w:eastAsia="Open Sans" w:hAnsi="Open Sans"/>
                <w:sz w:val="18"/>
                <w:szCs w:val="18"/>
              </w:rPr>
            </w:pPr>
            <w:sdt>
              <w:sdtPr>
                <w:tag w:val="goog_rdk_4"/>
              </w:sdtPr>
              <w:sdtContent>
                <w:ins w:author="David Zomzugu" w:id="0" w:date="2021-02-08T07:47:41Z">
                  <w:r w:rsidDel="00000000" w:rsidR="00000000" w:rsidRPr="00000000">
                    <w:rPr>
                      <w:rFonts w:ascii="Open Sans" w:cs="Open Sans" w:eastAsia="Open Sans" w:hAnsi="Open Sans"/>
                      <w:sz w:val="18"/>
                      <w:szCs w:val="18"/>
                      <w:rtl w:val="0"/>
                    </w:rPr>
                    <w:t xml:space="preserve">Event ID, Timestamp ,Event Type</w:t>
                  </w:r>
                </w:ins>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Design and develop the app. Access to app performance data is crucial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Product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Identifying customer pain-points</w:t>
            </w:r>
          </w:p>
        </w:tc>
        <w:tc>
          <w:tcPr>
            <w:shd w:fill="auto" w:val="clear"/>
            <w:tcMar>
              <w:top w:w="100.0" w:type="dxa"/>
              <w:left w:w="100.0" w:type="dxa"/>
              <w:bottom w:w="100.0" w:type="dxa"/>
              <w:right w:w="100.0" w:type="dxa"/>
            </w:tcMar>
            <w:vAlign w:val="top"/>
          </w:tcPr>
          <w:sdt>
            <w:sdtPr>
              <w:tag w:val="goog_rdk_6"/>
            </w:sdtPr>
            <w:sdtContent>
              <w:p w:rsidR="00000000" w:rsidDel="00000000" w:rsidP="00000000" w:rsidRDefault="00000000" w:rsidRPr="00000000" w14:paraId="0000005A">
                <w:pPr>
                  <w:spacing w:after="240" w:before="240" w:lineRule="auto"/>
                  <w:rPr>
                    <w:ins w:author="David Zomzugu" w:id="1" w:date="2021-02-08T07:51:32Z"/>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Event data</w:t>
                </w:r>
                <w:sdt>
                  <w:sdtPr>
                    <w:tag w:val="goog_rdk_5"/>
                  </w:sdtPr>
                  <w:sdtContent>
                    <w:ins w:author="David Zomzugu" w:id="1" w:date="2021-02-08T07:51:32Z">
                      <w:r w:rsidDel="00000000" w:rsidR="00000000" w:rsidRPr="00000000">
                        <w:rPr>
                          <w:rtl w:val="0"/>
                        </w:rPr>
                      </w:r>
                    </w:ins>
                  </w:sdtContent>
                </w:sdt>
              </w:p>
            </w:sdtContent>
          </w:sdt>
          <w:p w:rsidR="00000000" w:rsidDel="00000000" w:rsidP="00000000" w:rsidRDefault="00000000" w:rsidRPr="00000000" w14:paraId="0000005B">
            <w:pPr>
              <w:spacing w:after="240" w:before="240" w:lineRule="auto"/>
              <w:rPr>
                <w:rFonts w:ascii="Open Sans" w:cs="Open Sans" w:eastAsia="Open Sans" w:hAnsi="Open Sans"/>
                <w:sz w:val="18"/>
                <w:szCs w:val="18"/>
              </w:rPr>
            </w:pPr>
            <w:sdt>
              <w:sdtPr>
                <w:tag w:val="goog_rdk_7"/>
              </w:sdtPr>
              <w:sdtContent>
                <w:ins w:author="David Zomzugu" w:id="1" w:date="2021-02-08T07:51:32Z">
                  <w:r w:rsidDel="00000000" w:rsidR="00000000" w:rsidRPr="00000000">
                    <w:rPr>
                      <w:rFonts w:ascii="Open Sans" w:cs="Open Sans" w:eastAsia="Open Sans" w:hAnsi="Open Sans"/>
                      <w:sz w:val="18"/>
                      <w:szCs w:val="18"/>
                      <w:rtl w:val="0"/>
                    </w:rPr>
                    <w:t xml:space="preserve">Event ID, Timestamp, Event Type, Event Page</w:t>
                  </w:r>
                </w:ins>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Need to understand the pain in order to  create solutions to the problem. Also, planning and maintaining product life cycle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Product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Targeted advertising</w:t>
            </w:r>
          </w:p>
        </w:tc>
        <w:tc>
          <w:tcPr>
            <w:shd w:fill="auto" w:val="clear"/>
            <w:tcMar>
              <w:top w:w="100.0" w:type="dxa"/>
              <w:left w:w="100.0" w:type="dxa"/>
              <w:bottom w:w="100.0" w:type="dxa"/>
              <w:right w:w="100.0" w:type="dxa"/>
            </w:tcMar>
            <w:vAlign w:val="top"/>
          </w:tcPr>
          <w:sdt>
            <w:sdtPr>
              <w:tag w:val="goog_rdk_9"/>
            </w:sdtPr>
            <w:sdtContent>
              <w:p w:rsidR="00000000" w:rsidDel="00000000" w:rsidP="00000000" w:rsidRDefault="00000000" w:rsidRPr="00000000" w14:paraId="0000005F">
                <w:pPr>
                  <w:spacing w:after="240" w:before="240" w:lineRule="auto"/>
                  <w:rPr>
                    <w:ins w:author="David Zomzugu" w:id="2" w:date="2021-02-08T07:55:39Z"/>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Entity data</w:t>
                </w:r>
                <w:sdt>
                  <w:sdtPr>
                    <w:tag w:val="goog_rdk_8"/>
                  </w:sdtPr>
                  <w:sdtContent>
                    <w:ins w:author="David Zomzugu" w:id="2" w:date="2021-02-08T07:55:39Z">
                      <w:r w:rsidDel="00000000" w:rsidR="00000000" w:rsidRPr="00000000">
                        <w:rPr>
                          <w:rtl w:val="0"/>
                        </w:rPr>
                      </w:r>
                    </w:ins>
                  </w:sdtContent>
                </w:sdt>
              </w:p>
            </w:sdtContent>
          </w:sdt>
          <w:p w:rsidR="00000000" w:rsidDel="00000000" w:rsidP="00000000" w:rsidRDefault="00000000" w:rsidRPr="00000000" w14:paraId="00000060">
            <w:pPr>
              <w:spacing w:after="240" w:before="240" w:lineRule="auto"/>
              <w:rPr>
                <w:rFonts w:ascii="Open Sans" w:cs="Open Sans" w:eastAsia="Open Sans" w:hAnsi="Open Sans"/>
                <w:sz w:val="18"/>
                <w:szCs w:val="18"/>
              </w:rPr>
            </w:pPr>
            <w:sdt>
              <w:sdtPr>
                <w:tag w:val="goog_rdk_10"/>
              </w:sdtPr>
              <w:sdtContent>
                <w:ins w:author="David Zomzugu" w:id="2" w:date="2021-02-08T07:55:39Z">
                  <w:r w:rsidDel="00000000" w:rsidR="00000000" w:rsidRPr="00000000">
                    <w:rPr>
                      <w:rFonts w:ascii="Open Sans" w:cs="Open Sans" w:eastAsia="Open Sans" w:hAnsi="Open Sans"/>
                      <w:sz w:val="18"/>
                      <w:szCs w:val="18"/>
                      <w:rtl w:val="0"/>
                    </w:rPr>
                    <w:t xml:space="preserve">Customer name, Email, Phone, Address, Customer Order History</w:t>
                  </w:r>
                </w:ins>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Need to reach the right audience at the right time using digital 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Selling and generating revenue</w:t>
            </w:r>
          </w:p>
        </w:tc>
        <w:tc>
          <w:tcPr>
            <w:shd w:fill="auto" w:val="clear"/>
            <w:tcMar>
              <w:top w:w="100.0" w:type="dxa"/>
              <w:left w:w="100.0" w:type="dxa"/>
              <w:bottom w:w="100.0" w:type="dxa"/>
              <w:right w:w="100.0" w:type="dxa"/>
            </w:tcMar>
            <w:vAlign w:val="top"/>
          </w:tcPr>
          <w:sdt>
            <w:sdtPr>
              <w:tag w:val="goog_rdk_12"/>
            </w:sdtPr>
            <w:sdtContent>
              <w:p w:rsidR="00000000" w:rsidDel="00000000" w:rsidP="00000000" w:rsidRDefault="00000000" w:rsidRPr="00000000" w14:paraId="00000064">
                <w:pPr>
                  <w:spacing w:after="240" w:before="240" w:lineRule="auto"/>
                  <w:rPr>
                    <w:ins w:author="David Zomzugu" w:id="3" w:date="2021-02-08T07:58:37Z"/>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Entity data</w:t>
                </w:r>
                <w:sdt>
                  <w:sdtPr>
                    <w:tag w:val="goog_rdk_11"/>
                  </w:sdtPr>
                  <w:sdtContent>
                    <w:ins w:author="David Zomzugu" w:id="3" w:date="2021-02-08T07:58:37Z">
                      <w:r w:rsidDel="00000000" w:rsidR="00000000" w:rsidRPr="00000000">
                        <w:rPr>
                          <w:rtl w:val="0"/>
                        </w:rPr>
                      </w:r>
                    </w:ins>
                  </w:sdtContent>
                </w:sdt>
              </w:p>
            </w:sdtContent>
          </w:sdt>
          <w:sdt>
            <w:sdtPr>
              <w:tag w:val="goog_rdk_14"/>
            </w:sdtPr>
            <w:sdtContent>
              <w:p w:rsidR="00000000" w:rsidDel="00000000" w:rsidP="00000000" w:rsidRDefault="00000000" w:rsidRPr="00000000" w14:paraId="00000065">
                <w:pPr>
                  <w:spacing w:after="240" w:before="240" w:lineRule="auto"/>
                  <w:rPr>
                    <w:ins w:author="David Zomzugu" w:id="3" w:date="2021-02-08T07:58:37Z"/>
                    <w:rFonts w:ascii="Open Sans" w:cs="Open Sans" w:eastAsia="Open Sans" w:hAnsi="Open Sans"/>
                    <w:sz w:val="18"/>
                    <w:szCs w:val="18"/>
                  </w:rPr>
                </w:pPr>
                <w:sdt>
                  <w:sdtPr>
                    <w:tag w:val="goog_rdk_13"/>
                  </w:sdtPr>
                  <w:sdtContent>
                    <w:ins w:author="David Zomzugu" w:id="3" w:date="2021-02-08T07:58:37Z">
                      <w:r w:rsidDel="00000000" w:rsidR="00000000" w:rsidRPr="00000000">
                        <w:rPr>
                          <w:rFonts w:ascii="Open Sans" w:cs="Open Sans" w:eastAsia="Open Sans" w:hAnsi="Open Sans"/>
                          <w:sz w:val="18"/>
                          <w:szCs w:val="18"/>
                          <w:rtl w:val="0"/>
                        </w:rPr>
                        <w:t xml:space="preserve">Customer name, Email, Phone, Address, Customer Order History</w:t>
                      </w:r>
                    </w:ins>
                  </w:sdtContent>
                </w:sdt>
              </w:p>
            </w:sdtContent>
          </w:sdt>
          <w:p w:rsidR="00000000" w:rsidDel="00000000" w:rsidP="00000000" w:rsidRDefault="00000000" w:rsidRPr="00000000" w14:paraId="00000066">
            <w:pPr>
              <w:spacing w:after="240" w:befor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Must get the product to the consumer in order to generate revenue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Accounting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Keeping records of expenses and earnings.</w:t>
            </w:r>
          </w:p>
          <w:p w:rsidR="00000000" w:rsidDel="00000000" w:rsidP="00000000" w:rsidRDefault="00000000" w:rsidRPr="00000000" w14:paraId="0000006A">
            <w:pPr>
              <w:spacing w:after="240" w:befor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sdt>
            <w:sdtPr>
              <w:tag w:val="goog_rdk_16"/>
            </w:sdtPr>
            <w:sdtContent>
              <w:p w:rsidR="00000000" w:rsidDel="00000000" w:rsidP="00000000" w:rsidRDefault="00000000" w:rsidRPr="00000000" w14:paraId="0000006B">
                <w:pPr>
                  <w:spacing w:after="240" w:before="240" w:lineRule="auto"/>
                  <w:rPr>
                    <w:ins w:author="David Zomzugu" w:id="4" w:date="2021-02-08T08:14:37Z"/>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Entity data</w:t>
                </w:r>
                <w:sdt>
                  <w:sdtPr>
                    <w:tag w:val="goog_rdk_15"/>
                  </w:sdtPr>
                  <w:sdtContent>
                    <w:ins w:author="David Zomzugu" w:id="4" w:date="2021-02-08T08:14:37Z">
                      <w:r w:rsidDel="00000000" w:rsidR="00000000" w:rsidRPr="00000000">
                        <w:rPr>
                          <w:rtl w:val="0"/>
                        </w:rPr>
                      </w:r>
                    </w:ins>
                  </w:sdtContent>
                </w:sdt>
              </w:p>
            </w:sdtContent>
          </w:sdt>
          <w:sdt>
            <w:sdtPr>
              <w:tag w:val="goog_rdk_18"/>
            </w:sdtPr>
            <w:sdtContent>
              <w:p w:rsidR="00000000" w:rsidDel="00000000" w:rsidP="00000000" w:rsidRDefault="00000000" w:rsidRPr="00000000" w14:paraId="0000006C">
                <w:pPr>
                  <w:spacing w:after="240" w:before="240" w:lineRule="auto"/>
                  <w:rPr>
                    <w:ins w:author="David Zomzugu" w:id="4" w:date="2021-02-08T08:14:37Z"/>
                    <w:rFonts w:ascii="Open Sans" w:cs="Open Sans" w:eastAsia="Open Sans" w:hAnsi="Open Sans"/>
                    <w:sz w:val="18"/>
                    <w:szCs w:val="18"/>
                  </w:rPr>
                </w:pPr>
                <w:sdt>
                  <w:sdtPr>
                    <w:tag w:val="goog_rdk_17"/>
                  </w:sdtPr>
                  <w:sdtContent>
                    <w:ins w:author="David Zomzugu" w:id="4" w:date="2021-02-08T08:14:37Z">
                      <w:r w:rsidDel="00000000" w:rsidR="00000000" w:rsidRPr="00000000">
                        <w:rPr>
                          <w:rFonts w:ascii="Open Sans" w:cs="Open Sans" w:eastAsia="Open Sans" w:hAnsi="Open Sans"/>
                          <w:sz w:val="18"/>
                          <w:szCs w:val="18"/>
                          <w:rtl w:val="0"/>
                        </w:rPr>
                        <w:t xml:space="preserve">Number of Transactions, Cost of Transactions, Retail Price, Taxes, Earnings, others</w:t>
                      </w:r>
                    </w:ins>
                  </w:sdtContent>
                </w:sdt>
              </w:p>
            </w:sdtContent>
          </w:sdt>
          <w:p w:rsidR="00000000" w:rsidDel="00000000" w:rsidP="00000000" w:rsidRDefault="00000000" w:rsidRPr="00000000" w14:paraId="0000006D">
            <w:pPr>
              <w:spacing w:after="240" w:before="240" w:lineRule="auto"/>
              <w:rPr>
                <w:rFonts w:ascii="Open Sans" w:cs="Open Sans" w:eastAsia="Open Sans" w:hAnsi="Open Sans"/>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Tracks income and expenditure for the business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Profit &amp; Loss</w:t>
            </w:r>
          </w:p>
        </w:tc>
        <w:tc>
          <w:tcPr>
            <w:shd w:fill="auto" w:val="clear"/>
            <w:tcMar>
              <w:top w:w="100.0" w:type="dxa"/>
              <w:left w:w="100.0" w:type="dxa"/>
              <w:bottom w:w="100.0" w:type="dxa"/>
              <w:right w:w="100.0" w:type="dxa"/>
            </w:tcMar>
            <w:vAlign w:val="top"/>
          </w:tcPr>
          <w:sdt>
            <w:sdtPr>
              <w:tag w:val="goog_rdk_20"/>
            </w:sdtPr>
            <w:sdtContent>
              <w:p w:rsidR="00000000" w:rsidDel="00000000" w:rsidP="00000000" w:rsidRDefault="00000000" w:rsidRPr="00000000" w14:paraId="00000071">
                <w:pPr>
                  <w:spacing w:after="240" w:before="240" w:lineRule="auto"/>
                  <w:rPr>
                    <w:ins w:author="David Zomzugu" w:id="5" w:date="2021-02-08T08:00:51Z"/>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Entity data</w:t>
                </w:r>
                <w:sdt>
                  <w:sdtPr>
                    <w:tag w:val="goog_rdk_19"/>
                  </w:sdtPr>
                  <w:sdtContent>
                    <w:ins w:author="David Zomzugu" w:id="5" w:date="2021-02-08T08:00:51Z">
                      <w:r w:rsidDel="00000000" w:rsidR="00000000" w:rsidRPr="00000000">
                        <w:rPr>
                          <w:rtl w:val="0"/>
                        </w:rPr>
                      </w:r>
                    </w:ins>
                  </w:sdtContent>
                </w:sdt>
              </w:p>
            </w:sdtContent>
          </w:sdt>
          <w:p w:rsidR="00000000" w:rsidDel="00000000" w:rsidP="00000000" w:rsidRDefault="00000000" w:rsidRPr="00000000" w14:paraId="00000072">
            <w:pPr>
              <w:spacing w:after="240" w:before="240" w:lineRule="auto"/>
              <w:rPr>
                <w:rFonts w:ascii="Open Sans" w:cs="Open Sans" w:eastAsia="Open Sans" w:hAnsi="Open Sans"/>
                <w:sz w:val="18"/>
                <w:szCs w:val="18"/>
              </w:rPr>
            </w:pPr>
            <w:sdt>
              <w:sdtPr>
                <w:tag w:val="goog_rdk_21"/>
              </w:sdtPr>
              <w:sdtContent>
                <w:ins w:author="David Zomzugu" w:id="5" w:date="2021-02-08T08:00:51Z">
                  <w:r w:rsidDel="00000000" w:rsidR="00000000" w:rsidRPr="00000000">
                    <w:rPr>
                      <w:rFonts w:ascii="Open Sans" w:cs="Open Sans" w:eastAsia="Open Sans" w:hAnsi="Open Sans"/>
                      <w:sz w:val="18"/>
                      <w:szCs w:val="18"/>
                      <w:rtl w:val="0"/>
                    </w:rPr>
                    <w:t xml:space="preserve">Aggregate Transactional Data, Number of Transactions, Cost of Transactions, Retail Price, Taxes</w:t>
                  </w:r>
                </w:ins>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This is  essential for business performance  measure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Customer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Personalized response to the customer</w:t>
            </w:r>
          </w:p>
        </w:tc>
        <w:tc>
          <w:tcPr>
            <w:shd w:fill="auto" w:val="clear"/>
            <w:tcMar>
              <w:top w:w="100.0" w:type="dxa"/>
              <w:left w:w="100.0" w:type="dxa"/>
              <w:bottom w:w="100.0" w:type="dxa"/>
              <w:right w:w="100.0" w:type="dxa"/>
            </w:tcMar>
            <w:vAlign w:val="top"/>
          </w:tcPr>
          <w:sdt>
            <w:sdtPr>
              <w:tag w:val="goog_rdk_23"/>
            </w:sdtPr>
            <w:sdtContent>
              <w:p w:rsidR="00000000" w:rsidDel="00000000" w:rsidP="00000000" w:rsidRDefault="00000000" w:rsidRPr="00000000" w14:paraId="00000076">
                <w:pPr>
                  <w:spacing w:after="240" w:before="240" w:lineRule="auto"/>
                  <w:rPr>
                    <w:ins w:author="David Zomzugu" w:id="6" w:date="2021-02-08T08:11:44Z"/>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Entity data</w:t>
                </w:r>
                <w:sdt>
                  <w:sdtPr>
                    <w:tag w:val="goog_rdk_22"/>
                  </w:sdtPr>
                  <w:sdtContent>
                    <w:ins w:author="David Zomzugu" w:id="6" w:date="2021-02-08T08:11:44Z">
                      <w:r w:rsidDel="00000000" w:rsidR="00000000" w:rsidRPr="00000000">
                        <w:rPr>
                          <w:rtl w:val="0"/>
                        </w:rPr>
                      </w:r>
                    </w:ins>
                  </w:sdtContent>
                </w:sdt>
              </w:p>
            </w:sdtContent>
          </w:sdt>
          <w:p w:rsidR="00000000" w:rsidDel="00000000" w:rsidP="00000000" w:rsidRDefault="00000000" w:rsidRPr="00000000" w14:paraId="00000077">
            <w:pPr>
              <w:spacing w:after="240" w:before="240" w:lineRule="auto"/>
              <w:rPr>
                <w:rFonts w:ascii="Open Sans" w:cs="Open Sans" w:eastAsia="Open Sans" w:hAnsi="Open Sans"/>
                <w:sz w:val="18"/>
                <w:szCs w:val="18"/>
              </w:rPr>
            </w:pPr>
            <w:sdt>
              <w:sdtPr>
                <w:tag w:val="goog_rdk_24"/>
              </w:sdtPr>
              <w:sdtContent>
                <w:ins w:author="David Zomzugu" w:id="6" w:date="2021-02-08T08:11:44Z">
                  <w:r w:rsidDel="00000000" w:rsidR="00000000" w:rsidRPr="00000000">
                    <w:rPr>
                      <w:rFonts w:ascii="Open Sans" w:cs="Open Sans" w:eastAsia="Open Sans" w:hAnsi="Open Sans"/>
                      <w:sz w:val="18"/>
                      <w:szCs w:val="18"/>
                      <w:rtl w:val="0"/>
                    </w:rPr>
                    <w:t xml:space="preserve">Order Number, Product Details, Cost, Price, Service Date</w:t>
                  </w:r>
                </w:ins>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Being available to respond to customer needs ensure retention and extracts more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Security &amp;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Prevent 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Event + Entity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Ensure the integrity of the business and its objective</w:t>
            </w:r>
          </w:p>
        </w:tc>
      </w:tr>
    </w:tbl>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The tables we need are</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7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Note: As a best practice, we should establish these relationships between tables from the very beginning. To complete this exercise  we will focus on fundamental concepts of relational databases - tables, normalization and unique keys. Please provide the table header row for each table, tables might be different lengths. Make sure you include the following for each table. You can create as many tables as you feel are necessary (copy and paste from one of the table sections): </w:t>
      </w:r>
      <w:r w:rsidDel="00000000" w:rsidR="00000000" w:rsidRPr="00000000">
        <w:rPr>
          <w:rtl w:val="0"/>
        </w:rPr>
      </w:r>
    </w:p>
    <w:p w:rsidR="00000000" w:rsidDel="00000000" w:rsidP="00000000" w:rsidRDefault="00000000" w:rsidRPr="00000000" w14:paraId="00000080">
      <w:pPr>
        <w:widowControl w:val="0"/>
        <w:spacing w:after="240" w:before="240"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[Customer ]</w:t>
      </w:r>
    </w:p>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18"/>
          <w:szCs w:val="1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befor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Customer_ID [PK]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befor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befor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Address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before="240" w:lineRule="auto"/>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Phone_Number</w:t>
            </w:r>
          </w:p>
        </w:tc>
      </w:tr>
    </w:tbl>
    <w:p w:rsidR="00000000" w:rsidDel="00000000" w:rsidP="00000000" w:rsidRDefault="00000000" w:rsidRPr="00000000" w14:paraId="0000008A">
      <w:pPr>
        <w:widowControl w:val="0"/>
        <w:spacing w:after="0" w:before="240" w:line="240" w:lineRule="auto"/>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Rationale for Choosing Primary and Foreign Keys for the Table 1:</w:t>
      </w:r>
    </w:p>
    <w:p w:rsidR="00000000" w:rsidDel="00000000" w:rsidP="00000000" w:rsidRDefault="00000000" w:rsidRPr="00000000" w14:paraId="0000008B">
      <w:pPr>
        <w:widowControl w:val="0"/>
        <w:spacing w:after="0"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customer is at the center of the Flying Taxi business model. Customer information data is very crucial and necessary.</w:t>
      </w:r>
    </w:p>
    <w:p w:rsidR="00000000" w:rsidDel="00000000" w:rsidP="00000000" w:rsidRDefault="00000000" w:rsidRPr="00000000" w14:paraId="0000008C">
      <w:pPr>
        <w:widowControl w:val="0"/>
        <w:spacing w:after="0"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relationship of the Customer_ID in “Customer” table is one-to-many between “Order” table and “Payment” table. The Primary Key field cannot accept NULL values. The value is and will always be constant at all times]</w:t>
      </w:r>
    </w:p>
    <w:p w:rsidR="00000000" w:rsidDel="00000000" w:rsidP="00000000" w:rsidRDefault="00000000" w:rsidRPr="00000000" w14:paraId="0000008D">
      <w:pPr>
        <w:widowControl w:val="0"/>
        <w:spacing w:after="240" w:before="240"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8E">
      <w:pPr>
        <w:widowControl w:val="0"/>
        <w:spacing w:after="240" w:before="240" w:line="240" w:lineRule="auto"/>
        <w:rPr>
          <w:rFonts w:ascii="Open Sans" w:cs="Open Sans" w:eastAsia="Open Sans" w:hAnsi="Open Sans"/>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widowControl w:val="0"/>
        <w:spacing w:after="240" w:before="240" w:line="240" w:lineRule="auto"/>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Table 2: </w:t>
      </w:r>
    </w:p>
    <w:p w:rsidR="00000000" w:rsidDel="00000000" w:rsidP="00000000" w:rsidRDefault="00000000" w:rsidRPr="00000000" w14:paraId="00000090">
      <w:pPr>
        <w:widowControl w:val="0"/>
        <w:spacing w:after="240" w:before="240"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[Order]</w:t>
      </w:r>
    </w:p>
    <w:p w:rsidR="00000000" w:rsidDel="00000000" w:rsidP="00000000" w:rsidRDefault="00000000" w:rsidRPr="00000000" w14:paraId="0000009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18"/>
          <w:szCs w:val="1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before="24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Order_ID [PK]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before="24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Customer_ID[FK]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before="24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Order_Date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before="240" w:lineRule="auto"/>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Pickup_Loc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Dropoff_Loc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Employee_ID</w:t>
            </w:r>
          </w:p>
        </w:tc>
      </w:tr>
    </w:tbl>
    <w:p w:rsidR="00000000" w:rsidDel="00000000" w:rsidP="00000000" w:rsidRDefault="00000000" w:rsidRPr="00000000" w14:paraId="0000009A">
      <w:pPr>
        <w:widowControl w:val="0"/>
        <w:spacing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Rationale for Choosing Primary and Foreign Keys for the Table 2:</w:t>
      </w:r>
    </w:p>
    <w:p w:rsidR="00000000" w:rsidDel="00000000" w:rsidP="00000000" w:rsidRDefault="00000000" w:rsidRPr="00000000" w14:paraId="0000009B">
      <w:pPr>
        <w:widowControl w:val="0"/>
        <w:spacing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[Following the use-case needs for transaction records, an “Order” table is required for booking Flying Taxi rides.</w:t>
      </w:r>
    </w:p>
    <w:p w:rsidR="00000000" w:rsidDel="00000000" w:rsidP="00000000" w:rsidRDefault="00000000" w:rsidRPr="00000000" w14:paraId="0000009C">
      <w:pPr>
        <w:widowControl w:val="0"/>
        <w:spacing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Order_ID uniquely identifies all stored order information in the “Order” table. For that reason, Primary Key for this table. The Foreign Key, which is Customer_ID in this case is a Primary Key in the “Customer” table]</w:t>
      </w:r>
    </w:p>
    <w:p w:rsidR="00000000" w:rsidDel="00000000" w:rsidP="00000000" w:rsidRDefault="00000000" w:rsidRPr="00000000" w14:paraId="0000009D">
      <w:pPr>
        <w:widowControl w:val="0"/>
        <w:spacing w:before="240" w:line="240" w:lineRule="auto"/>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9E">
      <w:pPr>
        <w:widowControl w:val="0"/>
        <w:spacing w:before="240" w:line="240" w:lineRule="auto"/>
        <w:rPr>
          <w:rFonts w:ascii="Open Sans" w:cs="Open Sans" w:eastAsia="Open Sans" w:hAnsi="Open Sans"/>
          <w:i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widowControl w:val="0"/>
        <w:spacing w:after="240" w:before="240" w:line="240" w:lineRule="auto"/>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Table 3: </w:t>
      </w:r>
    </w:p>
    <w:p w:rsidR="00000000" w:rsidDel="00000000" w:rsidP="00000000" w:rsidRDefault="00000000" w:rsidRPr="00000000" w14:paraId="000000A0">
      <w:pPr>
        <w:widowControl w:val="0"/>
        <w:spacing w:after="240" w:before="240"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[Payment]</w:t>
      </w:r>
    </w:p>
    <w:p w:rsidR="00000000" w:rsidDel="00000000" w:rsidP="00000000" w:rsidRDefault="00000000" w:rsidRPr="00000000" w14:paraId="000000A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18"/>
          <w:szCs w:val="1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Payment_ID   [PK]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Customer_ID  [FK]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CreditCard_Info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Billing_Zip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Order_ID [FK]</w:t>
            </w:r>
          </w:p>
        </w:tc>
      </w:tr>
    </w:tbl>
    <w:p w:rsidR="00000000" w:rsidDel="00000000" w:rsidP="00000000" w:rsidRDefault="00000000" w:rsidRPr="00000000" w14:paraId="000000A8">
      <w:pPr>
        <w:widowControl w:val="0"/>
        <w:spacing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Rationale for Choosing Primary and Foreign Keys for the Table 3:</w:t>
      </w:r>
    </w:p>
    <w:p w:rsidR="00000000" w:rsidDel="00000000" w:rsidP="00000000" w:rsidRDefault="00000000" w:rsidRPr="00000000" w14:paraId="000000A9">
      <w:pPr>
        <w:widowControl w:val="0"/>
        <w:spacing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 generating revenue, Payment is an entity of its own. For that reason a table is needed.</w:t>
      </w:r>
    </w:p>
    <w:p w:rsidR="00000000" w:rsidDel="00000000" w:rsidP="00000000" w:rsidRDefault="00000000" w:rsidRPr="00000000" w14:paraId="000000AA">
      <w:pPr>
        <w:widowControl w:val="0"/>
        <w:spacing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Payment_ID is the unique identifier for payment information in the “Payment” table. For that reason, Primary Key for this table. Customer_ID and Order_ID are both Foreign Keys in this table.</w:t>
      </w:r>
    </w:p>
    <w:p w:rsidR="00000000" w:rsidDel="00000000" w:rsidP="00000000" w:rsidRDefault="00000000" w:rsidRPr="00000000" w14:paraId="000000AB">
      <w:pPr>
        <w:widowControl w:val="0"/>
        <w:spacing w:after="240" w:before="240"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20"/>
          <w:szCs w:val="20"/>
          <w:u w:val="single"/>
          <w:rtl w:val="0"/>
        </w:rPr>
        <w:t xml:space="preserve">Table 4</w:t>
      </w:r>
      <w:r w:rsidDel="00000000" w:rsidR="00000000" w:rsidRPr="00000000">
        <w:rPr>
          <w:rtl w:val="0"/>
        </w:rPr>
      </w:r>
    </w:p>
    <w:p w:rsidR="00000000" w:rsidDel="00000000" w:rsidP="00000000" w:rsidRDefault="00000000" w:rsidRPr="00000000" w14:paraId="000000AC">
      <w:pPr>
        <w:widowControl w:val="0"/>
        <w:spacing w:after="240" w:before="240"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[Employee]</w:t>
      </w:r>
    </w:p>
    <w:p w:rsidR="00000000" w:rsidDel="00000000" w:rsidP="00000000" w:rsidRDefault="00000000" w:rsidRPr="00000000" w14:paraId="000000A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18"/>
          <w:szCs w:val="18"/>
        </w:rPr>
      </w:pPr>
      <w:r w:rsidDel="00000000" w:rsidR="00000000" w:rsidRPr="00000000">
        <w:rPr>
          <w:rtl w:val="0"/>
        </w:rPr>
      </w:r>
    </w:p>
    <w:tbl>
      <w:tblPr>
        <w:tblStyle w:val="Table6"/>
        <w:tblW w:w="80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070"/>
        <w:gridCol w:w="1605"/>
        <w:gridCol w:w="1935"/>
        <w:tblGridChange w:id="0">
          <w:tblGrid>
            <w:gridCol w:w="2400"/>
            <w:gridCol w:w="2070"/>
            <w:gridCol w:w="1605"/>
            <w:gridCol w:w="1935"/>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Employee_ID   [PK]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Employee_Name[FK]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Department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Employee_Phone</w:t>
            </w:r>
          </w:p>
        </w:tc>
      </w:tr>
    </w:tbl>
    <w:p w:rsidR="00000000" w:rsidDel="00000000" w:rsidP="00000000" w:rsidRDefault="00000000" w:rsidRPr="00000000" w14:paraId="000000B2">
      <w:pPr>
        <w:pStyle w:val="Heading2"/>
        <w:jc w:val="both"/>
        <w:rPr>
          <w:rFonts w:ascii="Open Sans" w:cs="Open Sans" w:eastAsia="Open Sans" w:hAnsi="Open Sans"/>
        </w:rPr>
      </w:pPr>
      <w:bookmarkStart w:colFirst="0" w:colLast="0" w:name="_heading=h.2et92p0" w:id="4"/>
      <w:bookmarkEnd w:id="4"/>
      <w:r w:rsidDel="00000000" w:rsidR="00000000" w:rsidRPr="00000000">
        <w:rPr>
          <w:rFonts w:ascii="Open Sans" w:cs="Open Sans" w:eastAsia="Open Sans" w:hAnsi="Open Sans"/>
          <w:b w:val="1"/>
          <w:rtl w:val="0"/>
        </w:rPr>
        <w:t xml:space="preserve">Section 3:</w:t>
      </w:r>
      <w:r w:rsidDel="00000000" w:rsidR="00000000" w:rsidRPr="00000000">
        <w:rPr>
          <w:rFonts w:ascii="Open Sans" w:cs="Open Sans" w:eastAsia="Open Sans" w:hAnsi="Open Sans"/>
          <w:rtl w:val="0"/>
        </w:rPr>
        <w:t xml:space="preserve"> Extraction and Transformation</w:t>
      </w:r>
    </w:p>
    <w:p w:rsidR="00000000" w:rsidDel="00000000" w:rsidP="00000000" w:rsidRDefault="00000000" w:rsidRPr="00000000" w14:paraId="000000B3">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Now that you have the requirements from your stakeholders, you want to understand the current state of what data is collected. That is how you recognize which additional data you need to achieve the future state. You ask the engineering team what data they are currently collecting in the pipelines and they provide you with a section_3_event_logs template (which you can download from the classroom) generated by rider’s activities on the Flyber App. Also provided in the Project Resources.</w:t>
      </w:r>
    </w:p>
    <w:p w:rsidR="00000000" w:rsidDel="00000000" w:rsidP="00000000" w:rsidRDefault="00000000" w:rsidRPr="00000000" w14:paraId="000000B4">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5">
      <w:pPr>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Extraction and Transformation-1</w:t>
      </w:r>
    </w:p>
    <w:p w:rsidR="00000000" w:rsidDel="00000000" w:rsidP="00000000" w:rsidRDefault="00000000" w:rsidRPr="00000000" w14:paraId="000000B6">
      <w:pPr>
        <w:spacing w:after="240" w:before="240" w:lineRule="auto"/>
        <w:ind w:left="0" w:firstLine="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ETL is performed on the provided Event Logs Template and results will be transferred to the proposal template. The project's ETL should be created inside of your copy of the Event Logs template in the tab titled, ETL. Clicking on the link above will create a copy of the Event Logs for you</w:t>
      </w:r>
      <w:r w:rsidDel="00000000" w:rsidR="00000000" w:rsidRPr="00000000">
        <w:rPr>
          <w:rtl w:val="0"/>
        </w:rPr>
      </w:r>
    </w:p>
    <w:p w:rsidR="00000000" w:rsidDel="00000000" w:rsidP="00000000" w:rsidRDefault="00000000" w:rsidRPr="00000000" w14:paraId="000000B7">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After being provided with a CSV log file, use extraction techniques to be able to get the data into a usable form. Because this needs to be a repeatable process we need to document it in order to assess its feasibility. Below, </w:t>
      </w:r>
    </w:p>
    <w:p w:rsidR="00000000" w:rsidDel="00000000" w:rsidP="00000000" w:rsidRDefault="00000000" w:rsidRPr="00000000" w14:paraId="000000B8">
      <w:pPr>
        <w:numPr>
          <w:ilvl w:val="0"/>
          <w:numId w:val="8"/>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Write the steps you took to extract the data and provide reasoning for why you used this method </w:t>
      </w:r>
      <w:r w:rsidDel="00000000" w:rsidR="00000000" w:rsidRPr="00000000">
        <w:rPr>
          <w:rFonts w:ascii="Open Sans" w:cs="Open Sans" w:eastAsia="Open Sans" w:hAnsi="Open Sans"/>
          <w:i w:val="1"/>
          <w:sz w:val="20"/>
          <w:szCs w:val="20"/>
          <w:rtl w:val="0"/>
        </w:rPr>
        <w:t xml:space="preserve">Note: Don't forget to include any file type changes</w:t>
      </w:r>
      <w:r w:rsidDel="00000000" w:rsidR="00000000" w:rsidRPr="00000000">
        <w:rPr>
          <w:rFonts w:ascii="Open Sans" w:cs="Open Sans" w:eastAsia="Open Sans" w:hAnsi="Open Sans"/>
          <w:sz w:val="20"/>
          <w:szCs w:val="20"/>
          <w:rtl w:val="0"/>
        </w:rPr>
        <w:t xml:space="preserve">:</w:t>
      </w:r>
      <w:r w:rsidDel="00000000" w:rsidR="00000000" w:rsidRPr="00000000">
        <w:rPr>
          <w:rtl w:val="0"/>
        </w:rPr>
      </w:r>
    </w:p>
    <w:p w:rsidR="00000000" w:rsidDel="00000000" w:rsidP="00000000" w:rsidRDefault="00000000" w:rsidRPr="00000000" w14:paraId="000000B9">
      <w:pPr>
        <w:numPr>
          <w:ilvl w:val="0"/>
          <w:numId w:val="8"/>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Perform cleaning and transformation of the data in the ETL tab and document.</w:t>
      </w:r>
      <w:r w:rsidDel="00000000" w:rsidR="00000000" w:rsidRPr="00000000">
        <w:rPr>
          <w:rtl w:val="0"/>
        </w:rPr>
      </w:r>
    </w:p>
    <w:p w:rsidR="00000000" w:rsidDel="00000000" w:rsidP="00000000" w:rsidRDefault="00000000" w:rsidRPr="00000000" w14:paraId="000000BA">
      <w:pPr>
        <w:numPr>
          <w:ilvl w:val="0"/>
          <w:numId w:val="8"/>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Document and provide rationale for all of your steps below as well.</w:t>
      </w:r>
      <w:r w:rsidDel="00000000" w:rsidR="00000000" w:rsidRPr="00000000">
        <w:rPr>
          <w:rtl w:val="0"/>
        </w:rPr>
      </w:r>
    </w:p>
    <w:p w:rsidR="00000000" w:rsidDel="00000000" w:rsidP="00000000" w:rsidRDefault="00000000" w:rsidRPr="00000000" w14:paraId="000000BB">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C">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Steps for Extraction:</w:t>
      </w:r>
    </w:p>
    <w:p w:rsidR="00000000" w:rsidDel="00000000" w:rsidP="00000000" w:rsidRDefault="00000000" w:rsidRPr="00000000" w14:paraId="000000BD">
      <w:pPr>
        <w:numPr>
          <w:ilvl w:val="0"/>
          <w:numId w:val="1"/>
        </w:numPr>
        <w:spacing w:after="0" w:befor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Inspect the data - </w:t>
      </w:r>
      <w:r w:rsidDel="00000000" w:rsidR="00000000" w:rsidRPr="00000000">
        <w:rPr>
          <w:rFonts w:ascii="Open Sans" w:cs="Open Sans" w:eastAsia="Open Sans" w:hAnsi="Open Sans"/>
          <w:color w:val="11161a"/>
          <w:sz w:val="20"/>
          <w:szCs w:val="20"/>
          <w:highlight w:val="white"/>
          <w:rtl w:val="0"/>
        </w:rPr>
        <w:t xml:space="preserve">Verify and understand the data entities</w:t>
      </w:r>
      <w:r w:rsidDel="00000000" w:rsidR="00000000" w:rsidRPr="00000000">
        <w:rPr>
          <w:rtl w:val="0"/>
        </w:rPr>
      </w:r>
    </w:p>
    <w:p w:rsidR="00000000" w:rsidDel="00000000" w:rsidP="00000000" w:rsidRDefault="00000000" w:rsidRPr="00000000" w14:paraId="000000BE">
      <w:pPr>
        <w:numPr>
          <w:ilvl w:val="1"/>
          <w:numId w:val="1"/>
        </w:numPr>
        <w:spacing w:after="0" w:afterAutospacing="0" w:before="0" w:lineRule="auto"/>
        <w:ind w:left="1440" w:hanging="36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data should be inspected to get a clear understanding of the condition or to be familiar with the structure and issues that may exist. </w:t>
      </w:r>
      <w:r w:rsidDel="00000000" w:rsidR="00000000" w:rsidRPr="00000000">
        <w:rPr>
          <w:rFonts w:ascii="Roboto" w:cs="Roboto" w:eastAsia="Roboto" w:hAnsi="Roboto"/>
          <w:color w:val="2b2b2b"/>
          <w:sz w:val="20"/>
          <w:szCs w:val="20"/>
          <w:rtl w:val="0"/>
        </w:rPr>
        <w:t xml:space="preserve">Does it have a consistent structure ( a CSV table) or is it unstructured (collection of email messages)?</w:t>
      </w:r>
    </w:p>
    <w:p w:rsidR="00000000" w:rsidDel="00000000" w:rsidP="00000000" w:rsidRDefault="00000000" w:rsidRPr="00000000" w14:paraId="000000BF">
      <w:pPr>
        <w:numPr>
          <w:ilvl w:val="1"/>
          <w:numId w:val="1"/>
        </w:numPr>
        <w:spacing w:after="0" w:afterAutospacing="0" w:before="0" w:beforeAutospacing="0" w:line="360" w:lineRule="auto"/>
        <w:ind w:left="1440" w:hanging="360"/>
        <w:rPr>
          <w:rFonts w:ascii="Roboto" w:cs="Roboto" w:eastAsia="Roboto" w:hAnsi="Roboto"/>
          <w:color w:val="2b2b2b"/>
          <w:sz w:val="20"/>
          <w:szCs w:val="20"/>
        </w:rPr>
      </w:pPr>
      <w:r w:rsidDel="00000000" w:rsidR="00000000" w:rsidRPr="00000000">
        <w:rPr>
          <w:rFonts w:ascii="Roboto" w:cs="Roboto" w:eastAsia="Roboto" w:hAnsi="Roboto"/>
          <w:color w:val="2b2b2b"/>
          <w:sz w:val="20"/>
          <w:szCs w:val="20"/>
          <w:rtl w:val="0"/>
        </w:rPr>
        <w:t xml:space="preserve">How is each data point identified. Is there an explicit, unique ID for each data point, or will one need to be created?</w:t>
      </w:r>
      <w:r w:rsidDel="00000000" w:rsidR="00000000" w:rsidRPr="00000000">
        <w:rPr>
          <w:rtl w:val="0"/>
        </w:rPr>
      </w:r>
    </w:p>
    <w:p w:rsidR="00000000" w:rsidDel="00000000" w:rsidP="00000000" w:rsidRDefault="00000000" w:rsidRPr="00000000" w14:paraId="000000C0">
      <w:pPr>
        <w:numPr>
          <w:ilvl w:val="1"/>
          <w:numId w:val="1"/>
        </w:numPr>
        <w:spacing w:after="0" w:before="0" w:lineRule="auto"/>
        <w:ind w:left="1440" w:hanging="360"/>
        <w:jc w:val="both"/>
        <w:rPr>
          <w:rFonts w:ascii="Open Sans" w:cs="Open Sans" w:eastAsia="Open Sans" w:hAnsi="Open Sans"/>
          <w:sz w:val="20"/>
          <w:szCs w:val="20"/>
        </w:rPr>
      </w:pPr>
      <w:r w:rsidDel="00000000" w:rsidR="00000000" w:rsidRPr="00000000">
        <w:rPr>
          <w:rFonts w:ascii="Roboto" w:cs="Roboto" w:eastAsia="Roboto" w:hAnsi="Roboto"/>
          <w:color w:val="2b2b2b"/>
          <w:sz w:val="20"/>
          <w:szCs w:val="20"/>
          <w:rtl w:val="0"/>
        </w:rPr>
        <w:t xml:space="preserve">Identifying bad data, superfluous columns (e.g., columns with only one value or missing an overwhelming amount of data),  duplicate rows and things of that nature.</w:t>
      </w:r>
    </w:p>
    <w:p w:rsidR="00000000" w:rsidDel="00000000" w:rsidP="00000000" w:rsidRDefault="00000000" w:rsidRPr="00000000" w14:paraId="000000C1">
      <w:pPr>
        <w:numPr>
          <w:ilvl w:val="1"/>
          <w:numId w:val="1"/>
        </w:numPr>
        <w:spacing w:after="0" w:before="0" w:lineRule="auto"/>
        <w:ind w:left="1440" w:hanging="360"/>
        <w:jc w:val="both"/>
        <w:rPr>
          <w:rFonts w:ascii="Open Sans" w:cs="Open Sans" w:eastAsia="Open Sans" w:hAnsi="Open Sans"/>
          <w:sz w:val="20"/>
          <w:szCs w:val="20"/>
        </w:rPr>
      </w:pPr>
      <w:r w:rsidDel="00000000" w:rsidR="00000000" w:rsidRPr="00000000">
        <w:rPr>
          <w:rFonts w:ascii="Roboto" w:cs="Roboto" w:eastAsia="Roboto" w:hAnsi="Roboto"/>
          <w:color w:val="2b2b2b"/>
          <w:sz w:val="20"/>
          <w:szCs w:val="20"/>
          <w:rtl w:val="0"/>
        </w:rPr>
        <w:t xml:space="preserve">Count how many data points or rows exist. If the data is structured, count the number of columns and missing values in each column.</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C2">
      <w:pPr>
        <w:spacing w:after="0" w:before="0" w:lineRule="auto"/>
        <w:ind w:left="1440" w:firstLine="0"/>
        <w:jc w:val="both"/>
        <w:rPr>
          <w:rFonts w:ascii="Open Sans" w:cs="Open Sans" w:eastAsia="Open Sans" w:hAnsi="Open Sans"/>
          <w:sz w:val="10"/>
          <w:szCs w:val="10"/>
        </w:rPr>
      </w:pPr>
      <w:r w:rsidDel="00000000" w:rsidR="00000000" w:rsidRPr="00000000">
        <w:rPr>
          <w:rFonts w:ascii="Roboto" w:cs="Roboto" w:eastAsia="Roboto" w:hAnsi="Roboto"/>
          <w:color w:val="2b2b2b"/>
          <w:sz w:val="20"/>
          <w:szCs w:val="20"/>
          <w:rtl w:val="0"/>
        </w:rPr>
        <w:t xml:space="preserve">Know the data type for each column, we want to know what the data type is and what the data type should be.</w:t>
      </w:r>
      <w:r w:rsidDel="00000000" w:rsidR="00000000" w:rsidRPr="00000000">
        <w:rPr>
          <w:rtl w:val="0"/>
        </w:rPr>
      </w:r>
    </w:p>
    <w:p w:rsidR="00000000" w:rsidDel="00000000" w:rsidP="00000000" w:rsidRDefault="00000000" w:rsidRPr="00000000" w14:paraId="000000C3">
      <w:pPr>
        <w:numPr>
          <w:ilvl w:val="0"/>
          <w:numId w:val="1"/>
        </w:numPr>
        <w:spacing w:after="0" w:before="0" w:lineRule="auto"/>
        <w:ind w:left="720" w:hanging="36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Plan</w:t>
      </w:r>
    </w:p>
    <w:p w:rsidR="00000000" w:rsidDel="00000000" w:rsidP="00000000" w:rsidRDefault="00000000" w:rsidRPr="00000000" w14:paraId="000000C4">
      <w:pPr>
        <w:numPr>
          <w:ilvl w:val="1"/>
          <w:numId w:val="1"/>
        </w:numPr>
        <w:spacing w:after="0" w:before="0" w:lineRule="auto"/>
        <w:ind w:left="1440" w:hanging="36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After inspecting the data and having an understanding of the overall condition, there needs to be a plan of what to fix and how to fix them</w:t>
      </w:r>
      <w:r w:rsidDel="00000000" w:rsidR="00000000" w:rsidRPr="00000000">
        <w:rPr>
          <w:rFonts w:ascii="Open Sans" w:cs="Open Sans" w:eastAsia="Open Sans" w:hAnsi="Open Sans"/>
          <w:i w:val="1"/>
          <w:sz w:val="18"/>
          <w:szCs w:val="18"/>
          <w:rtl w:val="0"/>
        </w:rPr>
        <w:t xml:space="preserve">. </w:t>
      </w:r>
      <w:r w:rsidDel="00000000" w:rsidR="00000000" w:rsidRPr="00000000">
        <w:rPr>
          <w:rFonts w:ascii="Roboto" w:cs="Roboto" w:eastAsia="Roboto" w:hAnsi="Roboto"/>
          <w:color w:val="2b2b2b"/>
          <w:sz w:val="20"/>
          <w:szCs w:val="20"/>
          <w:rtl w:val="0"/>
        </w:rPr>
        <w:t xml:space="preserve">This requires articulating the problems clearly and creating  a plan to modify and/or fix the problem. </w:t>
      </w:r>
    </w:p>
    <w:p w:rsidR="00000000" w:rsidDel="00000000" w:rsidP="00000000" w:rsidRDefault="00000000" w:rsidRPr="00000000" w14:paraId="000000C5">
      <w:pPr>
        <w:numPr>
          <w:ilvl w:val="1"/>
          <w:numId w:val="1"/>
        </w:numPr>
        <w:spacing w:after="0" w:before="0" w:lineRule="auto"/>
        <w:ind w:left="1440" w:hanging="360"/>
        <w:jc w:val="both"/>
        <w:rPr>
          <w:rFonts w:ascii="Roboto" w:cs="Roboto" w:eastAsia="Roboto" w:hAnsi="Roboto"/>
          <w:color w:val="2b2b2b"/>
          <w:sz w:val="20"/>
          <w:szCs w:val="20"/>
        </w:rPr>
      </w:pPr>
      <w:r w:rsidDel="00000000" w:rsidR="00000000" w:rsidRPr="00000000">
        <w:rPr>
          <w:rFonts w:ascii="Roboto" w:cs="Roboto" w:eastAsia="Roboto" w:hAnsi="Roboto"/>
          <w:color w:val="2b2b2b"/>
          <w:sz w:val="20"/>
          <w:szCs w:val="20"/>
          <w:rtl w:val="0"/>
        </w:rPr>
        <w:t xml:space="preserve">With clearly stated steps to fix the problem, we can make an informed decision about whether implementing the plan is worth the effort. Sometimes there are multiple viable resolutions to choose from. To decide, we weigh trade-offs and ultimately choose the best option.</w:t>
      </w:r>
    </w:p>
    <w:p w:rsidR="00000000" w:rsidDel="00000000" w:rsidP="00000000" w:rsidRDefault="00000000" w:rsidRPr="00000000" w14:paraId="000000C6">
      <w:pPr>
        <w:spacing w:after="0" w:before="0" w:lineRule="auto"/>
        <w:ind w:left="1440" w:firstLine="0"/>
        <w:jc w:val="both"/>
        <w:rPr>
          <w:rFonts w:ascii="Roboto" w:cs="Roboto" w:eastAsia="Roboto" w:hAnsi="Roboto"/>
          <w:color w:val="2b2b2b"/>
          <w:sz w:val="20"/>
          <w:szCs w:val="20"/>
        </w:rPr>
      </w:pPr>
      <w:r w:rsidDel="00000000" w:rsidR="00000000" w:rsidRPr="00000000">
        <w:rPr>
          <w:rtl w:val="0"/>
        </w:rPr>
      </w:r>
    </w:p>
    <w:p w:rsidR="00000000" w:rsidDel="00000000" w:rsidP="00000000" w:rsidRDefault="00000000" w:rsidRPr="00000000" w14:paraId="000000C7">
      <w:pPr>
        <w:numPr>
          <w:ilvl w:val="0"/>
          <w:numId w:val="1"/>
        </w:numPr>
        <w:spacing w:after="0" w:before="0" w:lineRule="auto"/>
        <w:ind w:left="720" w:hanging="36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Execute or Implement - Clean the data</w:t>
      </w:r>
      <w:r w:rsidDel="00000000" w:rsidR="00000000" w:rsidRPr="00000000">
        <w:rPr>
          <w:rtl w:val="0"/>
        </w:rPr>
      </w:r>
    </w:p>
    <w:p w:rsidR="00000000" w:rsidDel="00000000" w:rsidP="00000000" w:rsidRDefault="00000000" w:rsidRPr="00000000" w14:paraId="000000C8">
      <w:pPr>
        <w:numPr>
          <w:ilvl w:val="1"/>
          <w:numId w:val="1"/>
        </w:numPr>
        <w:spacing w:after="0" w:before="0" w:lineRule="auto"/>
        <w:ind w:left="1440" w:hanging="360"/>
        <w:jc w:val="both"/>
        <w:rPr>
          <w:rFonts w:ascii="Open Sans" w:cs="Open Sans" w:eastAsia="Open Sans" w:hAnsi="Open Sans"/>
          <w:sz w:val="18"/>
          <w:szCs w:val="18"/>
        </w:rPr>
      </w:pPr>
      <w:r w:rsidDel="00000000" w:rsidR="00000000" w:rsidRPr="00000000">
        <w:rPr>
          <w:rFonts w:ascii="Roboto" w:cs="Roboto" w:eastAsia="Roboto" w:hAnsi="Roboto"/>
          <w:color w:val="2b2b2b"/>
          <w:sz w:val="20"/>
          <w:szCs w:val="20"/>
          <w:rtl w:val="0"/>
        </w:rPr>
        <w:t xml:space="preserve">Once we have a detailed list of steps to modify our dataset, it’s time to move forward with the implementation. This may involve developing the code to fix the problem being focused on.</w:t>
      </w:r>
    </w:p>
    <w:p w:rsidR="00000000" w:rsidDel="00000000" w:rsidP="00000000" w:rsidRDefault="00000000" w:rsidRPr="00000000" w14:paraId="000000C9">
      <w:pPr>
        <w:numPr>
          <w:ilvl w:val="1"/>
          <w:numId w:val="1"/>
        </w:numPr>
        <w:spacing w:after="0" w:before="0" w:lineRule="auto"/>
        <w:ind w:left="1440" w:hanging="360"/>
        <w:jc w:val="both"/>
        <w:rPr>
          <w:rFonts w:ascii="Open Sans" w:cs="Open Sans" w:eastAsia="Open Sans" w:hAnsi="Open Sans"/>
          <w:sz w:val="18"/>
          <w:szCs w:val="18"/>
        </w:rPr>
      </w:pPr>
      <w:r w:rsidDel="00000000" w:rsidR="00000000" w:rsidRPr="00000000">
        <w:rPr>
          <w:rFonts w:ascii="Roboto" w:cs="Roboto" w:eastAsia="Roboto" w:hAnsi="Roboto"/>
          <w:color w:val="2b2b2b"/>
          <w:sz w:val="20"/>
          <w:szCs w:val="20"/>
          <w:rtl w:val="0"/>
        </w:rPr>
        <w:t xml:space="preserve">During the implementation, we might discover that the problem is more complicated  than initially expected. It is anticipated that there could be unintended consequences that may arise in the process. A decision will have to be made whether to proceed or abandon the modification.</w:t>
      </w:r>
    </w:p>
    <w:p w:rsidR="00000000" w:rsidDel="00000000" w:rsidP="00000000" w:rsidRDefault="00000000" w:rsidRPr="00000000" w14:paraId="000000CA">
      <w:pPr>
        <w:spacing w:after="0" w:before="0" w:lineRule="auto"/>
        <w:ind w:left="1440" w:firstLine="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CB">
      <w:pPr>
        <w:numPr>
          <w:ilvl w:val="0"/>
          <w:numId w:val="1"/>
        </w:numPr>
        <w:spacing w:after="0" w:before="0" w:lineRule="auto"/>
        <w:ind w:left="720" w:hanging="36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Inspect - Verify the data again</w:t>
      </w:r>
    </w:p>
    <w:p w:rsidR="00000000" w:rsidDel="00000000" w:rsidP="00000000" w:rsidRDefault="00000000" w:rsidRPr="00000000" w14:paraId="000000CC">
      <w:pPr>
        <w:numPr>
          <w:ilvl w:val="1"/>
          <w:numId w:val="1"/>
        </w:numPr>
        <w:spacing w:after="240" w:before="0" w:lineRule="auto"/>
        <w:ind w:left="1440" w:hanging="360"/>
        <w:jc w:val="both"/>
        <w:rPr>
          <w:rFonts w:ascii="Open Sans" w:cs="Open Sans" w:eastAsia="Open Sans" w:hAnsi="Open Sans"/>
          <w:sz w:val="18"/>
          <w:szCs w:val="18"/>
        </w:rPr>
      </w:pPr>
      <w:r w:rsidDel="00000000" w:rsidR="00000000" w:rsidRPr="00000000">
        <w:rPr>
          <w:rFonts w:ascii="Roboto" w:cs="Roboto" w:eastAsia="Roboto" w:hAnsi="Roboto"/>
          <w:color w:val="2b2b2b"/>
          <w:sz w:val="20"/>
          <w:szCs w:val="20"/>
          <w:rtl w:val="0"/>
        </w:rPr>
        <w:t xml:space="preserve">After implementing the changes, we need to return and inspect the data in a new iteration. This step is necessary when modifying data structure, which can lead to missing data points, thereby creating more bad data.</w:t>
      </w:r>
      <w:r w:rsidDel="00000000" w:rsidR="00000000" w:rsidRPr="00000000">
        <w:rPr>
          <w:rtl w:val="0"/>
        </w:rPr>
      </w:r>
    </w:p>
    <w:p w:rsidR="00000000" w:rsidDel="00000000" w:rsidP="00000000" w:rsidRDefault="00000000" w:rsidRPr="00000000" w14:paraId="000000CD">
      <w:pPr>
        <w:spacing w:after="240" w:before="240" w:lineRule="auto"/>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CE">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Transformation-2</w:t>
      </w:r>
      <w:r w:rsidDel="00000000" w:rsidR="00000000" w:rsidRPr="00000000">
        <w:rPr>
          <w:rtl w:val="0"/>
        </w:rPr>
      </w:r>
    </w:p>
    <w:p w:rsidR="00000000" w:rsidDel="00000000" w:rsidP="00000000" w:rsidRDefault="00000000" w:rsidRPr="00000000" w14:paraId="000000CF">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Analyze the data from part 1 to answer the following questions:</w:t>
      </w:r>
    </w:p>
    <w:p w:rsidR="00000000" w:rsidDel="00000000" w:rsidP="00000000" w:rsidRDefault="00000000" w:rsidRPr="00000000" w14:paraId="000000D0">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1">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are being recorded per day?</w:t>
      </w:r>
    </w:p>
    <w:p w:rsidR="00000000" w:rsidDel="00000000" w:rsidP="00000000" w:rsidRDefault="00000000" w:rsidRPr="00000000" w14:paraId="000000D2">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D3">
      <w:pPr>
        <w:widowControl w:val="0"/>
        <w:spacing w:line="240" w:lineRule="auto"/>
        <w:ind w:left="720" w:firstLine="0"/>
        <w:rPr>
          <w:rFonts w:ascii="Open Sans" w:cs="Open Sans" w:eastAsia="Open Sans" w:hAnsi="Open Sans"/>
          <w:sz w:val="18"/>
          <w:szCs w:val="18"/>
        </w:rPr>
      </w:pPr>
      <w:r w:rsidDel="00000000" w:rsidR="00000000" w:rsidRPr="00000000">
        <w:rPr>
          <w:rtl w:val="0"/>
        </w:rPr>
      </w:r>
    </w:p>
    <w:tbl>
      <w:tblPr>
        <w:tblStyle w:val="Table7"/>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D4">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D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D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D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Event Count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jc w:val="right"/>
              <w:rPr>
                <w:rFonts w:ascii="Open Sans" w:cs="Open Sans" w:eastAsia="Open Sans" w:hAnsi="Open Sans"/>
                <w:sz w:val="20"/>
                <w:szCs w:val="20"/>
              </w:rPr>
            </w:pPr>
            <w:sdt>
              <w:sdtPr>
                <w:tag w:val="goog_rdk_26"/>
              </w:sdtPr>
              <w:sdtContent>
                <w:ins w:author="David Zomzugu" w:id="7" w:date="2021-02-08T08:32:54Z">
                  <w:r w:rsidDel="00000000" w:rsidR="00000000" w:rsidRPr="00000000">
                    <w:rPr>
                      <w:rFonts w:ascii="Open Sans" w:cs="Open Sans" w:eastAsia="Open Sans" w:hAnsi="Open Sans"/>
                      <w:sz w:val="20"/>
                      <w:szCs w:val="20"/>
                      <w:rtl w:val="0"/>
                    </w:rPr>
                    <w:t xml:space="preserve">9891</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jc w:val="right"/>
              <w:rPr>
                <w:rFonts w:ascii="Open Sans" w:cs="Open Sans" w:eastAsia="Open Sans" w:hAnsi="Open Sans"/>
                <w:sz w:val="20"/>
                <w:szCs w:val="20"/>
              </w:rPr>
            </w:pPr>
            <w:sdt>
              <w:sdtPr>
                <w:tag w:val="goog_rdk_28"/>
              </w:sdtPr>
              <w:sdtContent>
                <w:ins w:author="David Zomzugu" w:id="8" w:date="2021-02-08T08:34:02Z">
                  <w:r w:rsidDel="00000000" w:rsidR="00000000" w:rsidRPr="00000000">
                    <w:rPr>
                      <w:rFonts w:ascii="Open Sans" w:cs="Open Sans" w:eastAsia="Open Sans" w:hAnsi="Open Sans"/>
                      <w:sz w:val="20"/>
                      <w:szCs w:val="20"/>
                      <w:rtl w:val="0"/>
                    </w:rPr>
                    <w:t xml:space="preserve">18056</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jc w:val="right"/>
              <w:rPr>
                <w:rFonts w:ascii="Open Sans" w:cs="Open Sans" w:eastAsia="Open Sans" w:hAnsi="Open Sans"/>
                <w:sz w:val="20"/>
                <w:szCs w:val="20"/>
              </w:rPr>
            </w:pPr>
            <w:sdt>
              <w:sdtPr>
                <w:tag w:val="goog_rdk_30"/>
              </w:sdtPr>
              <w:sdtContent>
                <w:ins w:author="David Zomzugu" w:id="9" w:date="2021-02-08T08:34:37Z">
                  <w:r w:rsidDel="00000000" w:rsidR="00000000" w:rsidRPr="00000000">
                    <w:rPr>
                      <w:rFonts w:ascii="Open Sans" w:cs="Open Sans" w:eastAsia="Open Sans" w:hAnsi="Open Sans"/>
                      <w:sz w:val="20"/>
                      <w:szCs w:val="20"/>
                      <w:rtl w:val="0"/>
                    </w:rPr>
                    <w:t xml:space="preserve">18202</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rFonts w:ascii="Open Sans" w:cs="Open Sans" w:eastAsia="Open Sans" w:hAnsi="Open Sans"/>
                <w:sz w:val="20"/>
                <w:szCs w:val="20"/>
              </w:rPr>
            </w:pPr>
            <w:sdt>
              <w:sdtPr>
                <w:tag w:val="goog_rdk_32"/>
              </w:sdtPr>
              <w:sdtContent>
                <w:ins w:author="David Zomzugu" w:id="10" w:date="2021-02-08T08:35:11Z">
                  <w:r w:rsidDel="00000000" w:rsidR="00000000" w:rsidRPr="00000000">
                    <w:rPr>
                      <w:rFonts w:ascii="Open Sans" w:cs="Open Sans" w:eastAsia="Open Sans" w:hAnsi="Open Sans"/>
                      <w:sz w:val="20"/>
                      <w:szCs w:val="20"/>
                      <w:rtl w:val="0"/>
                    </w:rPr>
                    <w:t xml:space="preserve">17963</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jc w:val="right"/>
              <w:rPr>
                <w:rFonts w:ascii="Open Sans" w:cs="Open Sans" w:eastAsia="Open Sans" w:hAnsi="Open Sans"/>
                <w:sz w:val="20"/>
                <w:szCs w:val="20"/>
              </w:rPr>
            </w:pPr>
            <w:sdt>
              <w:sdtPr>
                <w:tag w:val="goog_rdk_34"/>
              </w:sdtPr>
              <w:sdtContent>
                <w:ins w:author="David Zomzugu" w:id="11" w:date="2021-02-08T08:36:11Z">
                  <w:r w:rsidDel="00000000" w:rsidR="00000000" w:rsidRPr="00000000">
                    <w:rPr>
                      <w:rFonts w:ascii="Open Sans" w:cs="Open Sans" w:eastAsia="Open Sans" w:hAnsi="Open Sans"/>
                      <w:sz w:val="20"/>
                      <w:szCs w:val="20"/>
                      <w:rtl w:val="0"/>
                    </w:rPr>
                    <w:t xml:space="preserve">17600</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jc w:val="right"/>
              <w:rPr>
                <w:rFonts w:ascii="Open Sans" w:cs="Open Sans" w:eastAsia="Open Sans" w:hAnsi="Open Sans"/>
                <w:sz w:val="20"/>
                <w:szCs w:val="20"/>
              </w:rPr>
            </w:pPr>
            <w:sdt>
              <w:sdtPr>
                <w:tag w:val="goog_rdk_36"/>
              </w:sdtPr>
              <w:sdtContent>
                <w:ins w:author="David Zomzugu" w:id="12" w:date="2021-02-08T08:37:35Z">
                  <w:r w:rsidDel="00000000" w:rsidR="00000000" w:rsidRPr="00000000">
                    <w:rPr>
                      <w:rFonts w:ascii="Open Sans" w:cs="Open Sans" w:eastAsia="Open Sans" w:hAnsi="Open Sans"/>
                      <w:sz w:val="20"/>
                      <w:szCs w:val="20"/>
                      <w:rtl w:val="0"/>
                    </w:rPr>
                    <w:t xml:space="preserve">17694</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jc w:val="right"/>
              <w:rPr>
                <w:rFonts w:ascii="Open Sans" w:cs="Open Sans" w:eastAsia="Open Sans" w:hAnsi="Open Sans"/>
                <w:sz w:val="20"/>
                <w:szCs w:val="20"/>
              </w:rPr>
            </w:pPr>
            <w:sdt>
              <w:sdtPr>
                <w:tag w:val="goog_rdk_38"/>
              </w:sdtPr>
              <w:sdtContent>
                <w:ins w:author="David Zomzugu" w:id="13" w:date="2021-02-08T08:38:13Z">
                  <w:r w:rsidDel="00000000" w:rsidR="00000000" w:rsidRPr="00000000">
                    <w:rPr>
                      <w:rFonts w:ascii="Open Sans" w:cs="Open Sans" w:eastAsia="Open Sans" w:hAnsi="Open Sans"/>
                      <w:sz w:val="20"/>
                      <w:szCs w:val="20"/>
                      <w:rtl w:val="0"/>
                    </w:rPr>
                    <w:t xml:space="preserve">17595</w:t>
                  </w:r>
                </w:ins>
              </w:sdtContent>
            </w:sdt>
            <w:r w:rsidDel="00000000" w:rsidR="00000000" w:rsidRPr="00000000">
              <w:rPr>
                <w:rtl w:val="0"/>
              </w:rPr>
            </w:r>
          </w:p>
        </w:tc>
      </w:tr>
    </w:tbl>
    <w:p w:rsidR="00000000" w:rsidDel="00000000" w:rsidP="00000000" w:rsidRDefault="00000000" w:rsidRPr="00000000" w14:paraId="000000E4">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E5">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E6">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E7">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of each event type per day?</w:t>
      </w:r>
    </w:p>
    <w:p w:rsidR="00000000" w:rsidDel="00000000" w:rsidP="00000000" w:rsidRDefault="00000000" w:rsidRPr="00000000" w14:paraId="000000E8">
      <w:pPr>
        <w:widowControl w:val="0"/>
        <w:spacing w:line="240" w:lineRule="auto"/>
        <w:ind w:left="720" w:firstLine="0"/>
        <w:rPr>
          <w:rFonts w:ascii="Open Sans" w:cs="Open Sans" w:eastAsia="Open Sans" w:hAnsi="Open Sans"/>
          <w:sz w:val="18"/>
          <w:szCs w:val="18"/>
        </w:rPr>
      </w:pPr>
      <w:r w:rsidDel="00000000" w:rsidR="00000000" w:rsidRPr="00000000">
        <w:rPr>
          <w:rtl w:val="0"/>
        </w:rPr>
      </w:r>
    </w:p>
    <w:tbl>
      <w:tblPr>
        <w:tblStyle w:val="Table8"/>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E9">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E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E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Choose Car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1498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2843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2953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2769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2725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2804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9">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Search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1484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2891</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2824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2899</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2749</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2904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2821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Open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6594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11733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11767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11662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11531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11325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11371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9">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Begin Ride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38</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49</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86</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Request Car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277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540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596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547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538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607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521</w:t>
            </w:r>
          </w:p>
        </w:tc>
      </w:tr>
    </w:tbl>
    <w:p w:rsidR="00000000" w:rsidDel="00000000" w:rsidP="00000000" w:rsidRDefault="00000000" w:rsidRPr="00000000" w14:paraId="00000119">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1A">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1B">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1C">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per device type per day?</w:t>
      </w:r>
    </w:p>
    <w:p w:rsidR="00000000" w:rsidDel="00000000" w:rsidP="00000000" w:rsidRDefault="00000000" w:rsidRPr="00000000" w14:paraId="0000011D">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1E">
      <w:pPr>
        <w:widowControl w:val="0"/>
        <w:spacing w:line="240" w:lineRule="auto"/>
        <w:rPr>
          <w:rFonts w:ascii="Open Sans" w:cs="Open Sans" w:eastAsia="Open Sans" w:hAnsi="Open Sans"/>
          <w:sz w:val="18"/>
          <w:szCs w:val="18"/>
        </w:rPr>
      </w:pPr>
      <w:r w:rsidDel="00000000" w:rsidR="00000000" w:rsidRPr="00000000">
        <w:rPr>
          <w:rtl w:val="0"/>
        </w:rPr>
      </w:r>
    </w:p>
    <w:tbl>
      <w:tblPr>
        <w:tblStyle w:val="Table9"/>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1F">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2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2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2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2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2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7">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8">
            <w:pPr>
              <w:widowControl w:val="0"/>
              <w:jc w:val="right"/>
              <w:rPr>
                <w:rFonts w:ascii="Open Sans" w:cs="Open Sans" w:eastAsia="Open Sans" w:hAnsi="Open Sans"/>
                <w:sz w:val="20"/>
                <w:szCs w:val="20"/>
              </w:rPr>
            </w:pPr>
            <w:sdt>
              <w:sdtPr>
                <w:tag w:val="goog_rdk_40"/>
              </w:sdtPr>
              <w:sdtContent>
                <w:ins w:author="David Zomzugu" w:id="14" w:date="2021-02-08T21:18:12Z">
                  <w:r w:rsidDel="00000000" w:rsidR="00000000" w:rsidRPr="00000000">
                    <w:rPr>
                      <w:rFonts w:ascii="Open Sans" w:cs="Open Sans" w:eastAsia="Open Sans" w:hAnsi="Open Sans"/>
                      <w:sz w:val="20"/>
                      <w:szCs w:val="20"/>
                      <w:rtl w:val="0"/>
                    </w:rPr>
                    <w:t xml:space="preserve">2384</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9">
            <w:pPr>
              <w:widowControl w:val="0"/>
              <w:jc w:val="right"/>
              <w:rPr>
                <w:rFonts w:ascii="Open Sans" w:cs="Open Sans" w:eastAsia="Open Sans" w:hAnsi="Open Sans"/>
                <w:sz w:val="20"/>
                <w:szCs w:val="20"/>
              </w:rPr>
            </w:pPr>
            <w:sdt>
              <w:sdtPr>
                <w:tag w:val="goog_rdk_42"/>
              </w:sdtPr>
              <w:sdtContent>
                <w:ins w:author="David Zomzugu" w:id="15" w:date="2021-02-08T21:18:52Z">
                  <w:r w:rsidDel="00000000" w:rsidR="00000000" w:rsidRPr="00000000">
                    <w:rPr>
                      <w:rFonts w:ascii="Open Sans" w:cs="Open Sans" w:eastAsia="Open Sans" w:hAnsi="Open Sans"/>
                      <w:sz w:val="20"/>
                      <w:szCs w:val="20"/>
                      <w:rtl w:val="0"/>
                    </w:rPr>
                    <w:t xml:space="preserve">4337</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A">
            <w:pPr>
              <w:widowControl w:val="0"/>
              <w:jc w:val="right"/>
              <w:rPr>
                <w:rFonts w:ascii="Open Sans" w:cs="Open Sans" w:eastAsia="Open Sans" w:hAnsi="Open Sans"/>
                <w:sz w:val="20"/>
                <w:szCs w:val="20"/>
              </w:rPr>
            </w:pPr>
            <w:sdt>
              <w:sdtPr>
                <w:tag w:val="goog_rdk_44"/>
              </w:sdtPr>
              <w:sdtContent>
                <w:ins w:author="David Zomzugu" w:id="16" w:date="2021-02-08T21:19:26Z">
                  <w:r w:rsidDel="00000000" w:rsidR="00000000" w:rsidRPr="00000000">
                    <w:rPr>
                      <w:rFonts w:ascii="Open Sans" w:cs="Open Sans" w:eastAsia="Open Sans" w:hAnsi="Open Sans"/>
                      <w:sz w:val="20"/>
                      <w:szCs w:val="20"/>
                      <w:rtl w:val="0"/>
                    </w:rPr>
                    <w:t xml:space="preserve">4217</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B">
            <w:pPr>
              <w:widowControl w:val="0"/>
              <w:jc w:val="right"/>
              <w:rPr>
                <w:rFonts w:ascii="Open Sans" w:cs="Open Sans" w:eastAsia="Open Sans" w:hAnsi="Open Sans"/>
                <w:sz w:val="20"/>
                <w:szCs w:val="20"/>
              </w:rPr>
            </w:pPr>
            <w:sdt>
              <w:sdtPr>
                <w:tag w:val="goog_rdk_46"/>
              </w:sdtPr>
              <w:sdtContent>
                <w:ins w:author="David Zomzugu" w:id="17" w:date="2021-02-08T21:19:58Z">
                  <w:r w:rsidDel="00000000" w:rsidR="00000000" w:rsidRPr="00000000">
                    <w:rPr>
                      <w:rFonts w:ascii="Open Sans" w:cs="Open Sans" w:eastAsia="Open Sans" w:hAnsi="Open Sans"/>
                      <w:sz w:val="20"/>
                      <w:szCs w:val="20"/>
                      <w:rtl w:val="0"/>
                    </w:rPr>
                    <w:t xml:space="preserve">4373</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C">
            <w:pPr>
              <w:widowControl w:val="0"/>
              <w:jc w:val="right"/>
              <w:rPr>
                <w:rFonts w:ascii="Open Sans" w:cs="Open Sans" w:eastAsia="Open Sans" w:hAnsi="Open Sans"/>
                <w:sz w:val="20"/>
                <w:szCs w:val="20"/>
              </w:rPr>
            </w:pPr>
            <w:sdt>
              <w:sdtPr>
                <w:tag w:val="goog_rdk_48"/>
              </w:sdtPr>
              <w:sdtContent>
                <w:ins w:author="David Zomzugu" w:id="18" w:date="2021-02-08T21:22:27Z">
                  <w:r w:rsidDel="00000000" w:rsidR="00000000" w:rsidRPr="00000000">
                    <w:rPr>
                      <w:rFonts w:ascii="Open Sans" w:cs="Open Sans" w:eastAsia="Open Sans" w:hAnsi="Open Sans"/>
                      <w:sz w:val="20"/>
                      <w:szCs w:val="20"/>
                      <w:rtl w:val="0"/>
                    </w:rPr>
                    <w:t xml:space="preserve">4380</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D">
            <w:pPr>
              <w:widowControl w:val="0"/>
              <w:jc w:val="right"/>
              <w:rPr>
                <w:rFonts w:ascii="Open Sans" w:cs="Open Sans" w:eastAsia="Open Sans" w:hAnsi="Open Sans"/>
                <w:sz w:val="20"/>
                <w:szCs w:val="20"/>
              </w:rPr>
            </w:pPr>
            <w:sdt>
              <w:sdtPr>
                <w:tag w:val="goog_rdk_50"/>
              </w:sdtPr>
              <w:sdtContent>
                <w:ins w:author="David Zomzugu" w:id="19" w:date="2021-02-08T21:22:56Z">
                  <w:r w:rsidDel="00000000" w:rsidR="00000000" w:rsidRPr="00000000">
                    <w:rPr>
                      <w:rFonts w:ascii="Open Sans" w:cs="Open Sans" w:eastAsia="Open Sans" w:hAnsi="Open Sans"/>
                      <w:sz w:val="20"/>
                      <w:szCs w:val="20"/>
                      <w:rtl w:val="0"/>
                    </w:rPr>
                    <w:t xml:space="preserve">4482</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E">
            <w:pPr>
              <w:widowControl w:val="0"/>
              <w:jc w:val="right"/>
              <w:rPr>
                <w:rFonts w:ascii="Open Sans" w:cs="Open Sans" w:eastAsia="Open Sans" w:hAnsi="Open Sans"/>
                <w:sz w:val="20"/>
                <w:szCs w:val="20"/>
              </w:rPr>
            </w:pPr>
            <w:sdt>
              <w:sdtPr>
                <w:tag w:val="goog_rdk_52"/>
              </w:sdtPr>
              <w:sdtContent>
                <w:ins w:author="David Zomzugu" w:id="20" w:date="2021-02-08T21:23:33Z">
                  <w:r w:rsidDel="00000000" w:rsidR="00000000" w:rsidRPr="00000000">
                    <w:rPr>
                      <w:rFonts w:ascii="Open Sans" w:cs="Open Sans" w:eastAsia="Open Sans" w:hAnsi="Open Sans"/>
                      <w:sz w:val="20"/>
                      <w:szCs w:val="20"/>
                      <w:rtl w:val="0"/>
                    </w:rPr>
                    <w:t xml:space="preserve">4500</w:t>
                  </w:r>
                </w:ins>
              </w:sdtContent>
            </w:sdt>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android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jc w:val="right"/>
              <w:rPr>
                <w:rFonts w:ascii="Open Sans" w:cs="Open Sans" w:eastAsia="Open Sans" w:hAnsi="Open Sans"/>
                <w:sz w:val="20"/>
                <w:szCs w:val="20"/>
              </w:rPr>
            </w:pPr>
            <w:sdt>
              <w:sdtPr>
                <w:tag w:val="goog_rdk_54"/>
              </w:sdtPr>
              <w:sdtContent>
                <w:ins w:author="David Zomzugu" w:id="21" w:date="2021-02-08T21:18:18Z">
                  <w:r w:rsidDel="00000000" w:rsidR="00000000" w:rsidRPr="00000000">
                    <w:rPr>
                      <w:rFonts w:ascii="Open Sans" w:cs="Open Sans" w:eastAsia="Open Sans" w:hAnsi="Open Sans"/>
                      <w:sz w:val="20"/>
                      <w:szCs w:val="20"/>
                      <w:rtl w:val="0"/>
                    </w:rPr>
                    <w:t xml:space="preserve">1463</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jc w:val="right"/>
              <w:rPr>
                <w:rFonts w:ascii="Open Sans" w:cs="Open Sans" w:eastAsia="Open Sans" w:hAnsi="Open Sans"/>
                <w:sz w:val="20"/>
                <w:szCs w:val="20"/>
              </w:rPr>
            </w:pPr>
            <w:sdt>
              <w:sdtPr>
                <w:tag w:val="goog_rdk_56"/>
              </w:sdtPr>
              <w:sdtContent>
                <w:ins w:author="David Zomzugu" w:id="22" w:date="2021-02-08T21:18:59Z">
                  <w:r w:rsidDel="00000000" w:rsidR="00000000" w:rsidRPr="00000000">
                    <w:rPr>
                      <w:rFonts w:ascii="Open Sans" w:cs="Open Sans" w:eastAsia="Open Sans" w:hAnsi="Open Sans"/>
                      <w:sz w:val="20"/>
                      <w:szCs w:val="20"/>
                      <w:rtl w:val="0"/>
                    </w:rPr>
                    <w:t xml:space="preserve">2870</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jc w:val="right"/>
              <w:rPr>
                <w:rFonts w:ascii="Open Sans" w:cs="Open Sans" w:eastAsia="Open Sans" w:hAnsi="Open Sans"/>
                <w:sz w:val="20"/>
                <w:szCs w:val="20"/>
              </w:rPr>
            </w:pPr>
            <w:sdt>
              <w:sdtPr>
                <w:tag w:val="goog_rdk_58"/>
              </w:sdtPr>
              <w:sdtContent>
                <w:ins w:author="David Zomzugu" w:id="23" w:date="2021-02-08T21:19:30Z">
                  <w:r w:rsidDel="00000000" w:rsidR="00000000" w:rsidRPr="00000000">
                    <w:rPr>
                      <w:rFonts w:ascii="Open Sans" w:cs="Open Sans" w:eastAsia="Open Sans" w:hAnsi="Open Sans"/>
                      <w:sz w:val="20"/>
                      <w:szCs w:val="20"/>
                      <w:rtl w:val="0"/>
                    </w:rPr>
                    <w:t xml:space="preserve">2854</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jc w:val="right"/>
              <w:rPr>
                <w:rFonts w:ascii="Open Sans" w:cs="Open Sans" w:eastAsia="Open Sans" w:hAnsi="Open Sans"/>
                <w:sz w:val="20"/>
                <w:szCs w:val="20"/>
              </w:rPr>
            </w:pPr>
            <w:sdt>
              <w:sdtPr>
                <w:tag w:val="goog_rdk_60"/>
              </w:sdtPr>
              <w:sdtContent>
                <w:ins w:author="David Zomzugu" w:id="24" w:date="2021-02-08T21:20:18Z">
                  <w:r w:rsidDel="00000000" w:rsidR="00000000" w:rsidRPr="00000000">
                    <w:rPr>
                      <w:rFonts w:ascii="Open Sans" w:cs="Open Sans" w:eastAsia="Open Sans" w:hAnsi="Open Sans"/>
                      <w:sz w:val="20"/>
                      <w:szCs w:val="20"/>
                      <w:rtl w:val="0"/>
                    </w:rPr>
                    <w:t xml:space="preserve">2729</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jc w:val="right"/>
              <w:rPr>
                <w:rFonts w:ascii="Open Sans" w:cs="Open Sans" w:eastAsia="Open Sans" w:hAnsi="Open Sans"/>
                <w:sz w:val="20"/>
                <w:szCs w:val="20"/>
              </w:rPr>
            </w:pPr>
            <w:sdt>
              <w:sdtPr>
                <w:tag w:val="goog_rdk_62"/>
              </w:sdtPr>
              <w:sdtContent>
                <w:ins w:author="David Zomzugu" w:id="25" w:date="2021-02-08T21:22:39Z"/>
                <w:sdt>
                  <w:sdtPr>
                    <w:tag w:val="goog_rdk_63"/>
                  </w:sdtPr>
                  <w:sdtContent>
                    <w:commentRangeStart w:id="0"/>
                  </w:sdtContent>
                </w:sdt>
                <w:ins w:author="David Zomzugu" w:id="25" w:date="2021-02-08T21:22:39Z">
                  <w:r w:rsidDel="00000000" w:rsidR="00000000" w:rsidRPr="00000000">
                    <w:rPr>
                      <w:rFonts w:ascii="Open Sans" w:cs="Open Sans" w:eastAsia="Open Sans" w:hAnsi="Open Sans"/>
                      <w:sz w:val="20"/>
                      <w:szCs w:val="20"/>
                      <w:rtl w:val="0"/>
                    </w:rPr>
                    <w:t xml:space="preserve">2744</w:t>
                  </w:r>
                </w:ins>
              </w:sdtContent>
            </w:sdt>
            <w:commentRangeEnd w:id="0"/>
            <w:r w:rsidDel="00000000" w:rsidR="00000000" w:rsidRPr="00000000">
              <w:commentReference w:id="0"/>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5">
            <w:pPr>
              <w:widowControl w:val="0"/>
              <w:jc w:val="right"/>
              <w:rPr>
                <w:rFonts w:ascii="Open Sans" w:cs="Open Sans" w:eastAsia="Open Sans" w:hAnsi="Open Sans"/>
                <w:sz w:val="20"/>
                <w:szCs w:val="20"/>
              </w:rPr>
            </w:pPr>
            <w:sdt>
              <w:sdtPr>
                <w:tag w:val="goog_rdk_65"/>
              </w:sdtPr>
              <w:sdtContent>
                <w:ins w:author="David Zomzugu" w:id="26" w:date="2021-02-08T21:23:13Z">
                  <w:r w:rsidDel="00000000" w:rsidR="00000000" w:rsidRPr="00000000">
                    <w:rPr>
                      <w:rFonts w:ascii="Open Sans" w:cs="Open Sans" w:eastAsia="Open Sans" w:hAnsi="Open Sans"/>
                      <w:sz w:val="20"/>
                      <w:szCs w:val="20"/>
                      <w:rtl w:val="0"/>
                    </w:rPr>
                    <w:t xml:space="preserve">2562</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6">
            <w:pPr>
              <w:widowControl w:val="0"/>
              <w:jc w:val="right"/>
              <w:rPr>
                <w:rFonts w:ascii="Open Sans" w:cs="Open Sans" w:eastAsia="Open Sans" w:hAnsi="Open Sans"/>
                <w:sz w:val="20"/>
                <w:szCs w:val="20"/>
              </w:rPr>
            </w:pPr>
            <w:sdt>
              <w:sdtPr>
                <w:tag w:val="goog_rdk_67"/>
              </w:sdtPr>
              <w:sdtContent>
                <w:ins w:author="David Zomzugu" w:id="27" w:date="2021-02-08T21:23:38Z">
                  <w:r w:rsidDel="00000000" w:rsidR="00000000" w:rsidRPr="00000000">
                    <w:rPr>
                      <w:rFonts w:ascii="Open Sans" w:cs="Open Sans" w:eastAsia="Open Sans" w:hAnsi="Open Sans"/>
                      <w:sz w:val="20"/>
                      <w:szCs w:val="20"/>
                      <w:rtl w:val="0"/>
                    </w:rPr>
                    <w:t xml:space="preserve">2672</w:t>
                  </w:r>
                </w:ins>
              </w:sdtContent>
            </w:sdt>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7">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Desktop Web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8">
            <w:pPr>
              <w:widowControl w:val="0"/>
              <w:jc w:val="right"/>
              <w:rPr>
                <w:rFonts w:ascii="Open Sans" w:cs="Open Sans" w:eastAsia="Open Sans" w:hAnsi="Open Sans"/>
                <w:sz w:val="20"/>
                <w:szCs w:val="20"/>
              </w:rPr>
            </w:pPr>
            <w:sdt>
              <w:sdtPr>
                <w:tag w:val="goog_rdk_69"/>
              </w:sdtPr>
              <w:sdtContent>
                <w:ins w:author="David Zomzugu" w:id="28" w:date="2021-02-08T21:27:36Z">
                  <w:r w:rsidDel="00000000" w:rsidR="00000000" w:rsidRPr="00000000">
                    <w:rPr>
                      <w:rFonts w:ascii="Open Sans" w:cs="Open Sans" w:eastAsia="Open Sans" w:hAnsi="Open Sans"/>
                      <w:sz w:val="20"/>
                      <w:szCs w:val="20"/>
                      <w:rtl w:val="0"/>
                    </w:rPr>
                    <w:t xml:space="preserve">895</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9">
            <w:pPr>
              <w:widowControl w:val="0"/>
              <w:jc w:val="right"/>
              <w:rPr>
                <w:rFonts w:ascii="Open Sans" w:cs="Open Sans" w:eastAsia="Open Sans" w:hAnsi="Open Sans"/>
                <w:sz w:val="20"/>
                <w:szCs w:val="20"/>
              </w:rPr>
            </w:pPr>
            <w:sdt>
              <w:sdtPr>
                <w:tag w:val="goog_rdk_71"/>
              </w:sdtPr>
              <w:sdtContent>
                <w:ins w:author="David Zomzugu" w:id="29" w:date="2021-02-08T21:28:25Z">
                  <w:r w:rsidDel="00000000" w:rsidR="00000000" w:rsidRPr="00000000">
                    <w:rPr>
                      <w:rFonts w:ascii="Open Sans" w:cs="Open Sans" w:eastAsia="Open Sans" w:hAnsi="Open Sans"/>
                      <w:sz w:val="20"/>
                      <w:szCs w:val="20"/>
                      <w:rtl w:val="0"/>
                    </w:rPr>
                    <w:t xml:space="preserve">2007</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A">
            <w:pPr>
              <w:widowControl w:val="0"/>
              <w:jc w:val="right"/>
              <w:rPr>
                <w:rFonts w:ascii="Open Sans" w:cs="Open Sans" w:eastAsia="Open Sans" w:hAnsi="Open Sans"/>
                <w:sz w:val="20"/>
                <w:szCs w:val="20"/>
              </w:rPr>
            </w:pPr>
            <w:sdt>
              <w:sdtPr>
                <w:tag w:val="goog_rdk_73"/>
              </w:sdtPr>
              <w:sdtContent>
                <w:ins w:author="David Zomzugu" w:id="30" w:date="2021-02-08T21:28:59Z">
                  <w:r w:rsidDel="00000000" w:rsidR="00000000" w:rsidRPr="00000000">
                    <w:rPr>
                      <w:rFonts w:ascii="Open Sans" w:cs="Open Sans" w:eastAsia="Open Sans" w:hAnsi="Open Sans"/>
                      <w:sz w:val="20"/>
                      <w:szCs w:val="20"/>
                      <w:rtl w:val="0"/>
                    </w:rPr>
                    <w:t xml:space="preserve">1600</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B">
            <w:pPr>
              <w:widowControl w:val="0"/>
              <w:jc w:val="right"/>
              <w:rPr>
                <w:rFonts w:ascii="Open Sans" w:cs="Open Sans" w:eastAsia="Open Sans" w:hAnsi="Open Sans"/>
                <w:sz w:val="20"/>
                <w:szCs w:val="20"/>
              </w:rPr>
            </w:pPr>
            <w:sdt>
              <w:sdtPr>
                <w:tag w:val="goog_rdk_75"/>
              </w:sdtPr>
              <w:sdtContent>
                <w:ins w:author="David Zomzugu" w:id="31" w:date="2021-02-08T21:29:32Z">
                  <w:r w:rsidDel="00000000" w:rsidR="00000000" w:rsidRPr="00000000">
                    <w:rPr>
                      <w:rFonts w:ascii="Open Sans" w:cs="Open Sans" w:eastAsia="Open Sans" w:hAnsi="Open Sans"/>
                      <w:sz w:val="20"/>
                      <w:szCs w:val="20"/>
                      <w:rtl w:val="0"/>
                    </w:rPr>
                    <w:t xml:space="preserve">1958</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C">
            <w:pPr>
              <w:widowControl w:val="0"/>
              <w:jc w:val="right"/>
              <w:rPr>
                <w:rFonts w:ascii="Open Sans" w:cs="Open Sans" w:eastAsia="Open Sans" w:hAnsi="Open Sans"/>
                <w:sz w:val="20"/>
                <w:szCs w:val="20"/>
              </w:rPr>
            </w:pPr>
            <w:sdt>
              <w:sdtPr>
                <w:tag w:val="goog_rdk_77"/>
              </w:sdtPr>
              <w:sdtContent>
                <w:ins w:author="David Zomzugu" w:id="32" w:date="2021-02-08T21:29:57Z">
                  <w:r w:rsidDel="00000000" w:rsidR="00000000" w:rsidRPr="00000000">
                    <w:rPr>
                      <w:rFonts w:ascii="Open Sans" w:cs="Open Sans" w:eastAsia="Open Sans" w:hAnsi="Open Sans"/>
                      <w:sz w:val="20"/>
                      <w:szCs w:val="20"/>
                      <w:rtl w:val="0"/>
                    </w:rPr>
                    <w:t xml:space="preserve">1712</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D">
            <w:pPr>
              <w:widowControl w:val="0"/>
              <w:jc w:val="right"/>
              <w:rPr>
                <w:rFonts w:ascii="Open Sans" w:cs="Open Sans" w:eastAsia="Open Sans" w:hAnsi="Open Sans"/>
                <w:sz w:val="20"/>
                <w:szCs w:val="20"/>
              </w:rPr>
            </w:pPr>
            <w:sdt>
              <w:sdtPr>
                <w:tag w:val="goog_rdk_79"/>
              </w:sdtPr>
              <w:sdtContent>
                <w:ins w:author="David Zomzugu" w:id="33" w:date="2021-02-08T21:30:24Z">
                  <w:r w:rsidDel="00000000" w:rsidR="00000000" w:rsidRPr="00000000">
                    <w:rPr>
                      <w:rFonts w:ascii="Open Sans" w:cs="Open Sans" w:eastAsia="Open Sans" w:hAnsi="Open Sans"/>
                      <w:sz w:val="20"/>
                      <w:szCs w:val="20"/>
                      <w:rtl w:val="0"/>
                    </w:rPr>
                    <w:t xml:space="preserve">1866</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E">
            <w:pPr>
              <w:widowControl w:val="0"/>
              <w:jc w:val="right"/>
              <w:rPr>
                <w:rFonts w:ascii="Open Sans" w:cs="Open Sans" w:eastAsia="Open Sans" w:hAnsi="Open Sans"/>
                <w:sz w:val="20"/>
                <w:szCs w:val="20"/>
              </w:rPr>
            </w:pPr>
            <w:sdt>
              <w:sdtPr>
                <w:tag w:val="goog_rdk_81"/>
              </w:sdtPr>
              <w:sdtContent>
                <w:ins w:author="David Zomzugu" w:id="34" w:date="2021-02-08T21:30:51Z">
                  <w:r w:rsidDel="00000000" w:rsidR="00000000" w:rsidRPr="00000000">
                    <w:rPr>
                      <w:rFonts w:ascii="Open Sans" w:cs="Open Sans" w:eastAsia="Open Sans" w:hAnsi="Open Sans"/>
                      <w:sz w:val="20"/>
                      <w:szCs w:val="20"/>
                      <w:rtl w:val="0"/>
                    </w:rPr>
                    <w:t xml:space="preserve">1777</w:t>
                  </w:r>
                </w:ins>
              </w:sdtContent>
            </w:sdt>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F">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Mobile Web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jc w:val="right"/>
              <w:rPr>
                <w:rFonts w:ascii="Open Sans" w:cs="Open Sans" w:eastAsia="Open Sans" w:hAnsi="Open Sans"/>
                <w:sz w:val="20"/>
                <w:szCs w:val="20"/>
              </w:rPr>
            </w:pPr>
            <w:sdt>
              <w:sdtPr>
                <w:tag w:val="goog_rdk_83"/>
              </w:sdtPr>
              <w:sdtContent>
                <w:ins w:author="David Zomzugu" w:id="35" w:date="2021-02-08T21:27:40Z">
                  <w:r w:rsidDel="00000000" w:rsidR="00000000" w:rsidRPr="00000000">
                    <w:rPr>
                      <w:rFonts w:ascii="Open Sans" w:cs="Open Sans" w:eastAsia="Open Sans" w:hAnsi="Open Sans"/>
                      <w:sz w:val="20"/>
                      <w:szCs w:val="20"/>
                      <w:rtl w:val="0"/>
                    </w:rPr>
                    <w:t xml:space="preserve">5149</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jc w:val="right"/>
              <w:rPr>
                <w:rFonts w:ascii="Open Sans" w:cs="Open Sans" w:eastAsia="Open Sans" w:hAnsi="Open Sans"/>
                <w:sz w:val="20"/>
                <w:szCs w:val="20"/>
              </w:rPr>
            </w:pPr>
            <w:sdt>
              <w:sdtPr>
                <w:tag w:val="goog_rdk_85"/>
              </w:sdtPr>
              <w:sdtContent>
                <w:ins w:author="David Zomzugu" w:id="36" w:date="2021-02-08T21:28:31Z">
                  <w:r w:rsidDel="00000000" w:rsidR="00000000" w:rsidRPr="00000000">
                    <w:rPr>
                      <w:rFonts w:ascii="Open Sans" w:cs="Open Sans" w:eastAsia="Open Sans" w:hAnsi="Open Sans"/>
                      <w:sz w:val="20"/>
                      <w:szCs w:val="20"/>
                      <w:rtl w:val="0"/>
                    </w:rPr>
                    <w:t xml:space="preserve">8842</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jc w:val="right"/>
              <w:rPr>
                <w:rFonts w:ascii="Open Sans" w:cs="Open Sans" w:eastAsia="Open Sans" w:hAnsi="Open Sans"/>
                <w:sz w:val="20"/>
                <w:szCs w:val="20"/>
              </w:rPr>
            </w:pPr>
            <w:sdt>
              <w:sdtPr>
                <w:tag w:val="goog_rdk_87"/>
              </w:sdtPr>
              <w:sdtContent>
                <w:ins w:author="David Zomzugu" w:id="37" w:date="2021-02-08T21:29:05Z">
                  <w:r w:rsidDel="00000000" w:rsidR="00000000" w:rsidRPr="00000000">
                    <w:rPr>
                      <w:rFonts w:ascii="Open Sans" w:cs="Open Sans" w:eastAsia="Open Sans" w:hAnsi="Open Sans"/>
                      <w:sz w:val="20"/>
                      <w:szCs w:val="20"/>
                      <w:rtl w:val="0"/>
                    </w:rPr>
                    <w:t xml:space="preserve">9531</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jc w:val="right"/>
              <w:rPr>
                <w:rFonts w:ascii="Open Sans" w:cs="Open Sans" w:eastAsia="Open Sans" w:hAnsi="Open Sans"/>
                <w:sz w:val="20"/>
                <w:szCs w:val="20"/>
              </w:rPr>
            </w:pPr>
            <w:sdt>
              <w:sdtPr>
                <w:tag w:val="goog_rdk_89"/>
              </w:sdtPr>
              <w:sdtContent>
                <w:ins w:author="David Zomzugu" w:id="38" w:date="2021-02-08T21:29:38Z">
                  <w:r w:rsidDel="00000000" w:rsidR="00000000" w:rsidRPr="00000000">
                    <w:rPr>
                      <w:rFonts w:ascii="Open Sans" w:cs="Open Sans" w:eastAsia="Open Sans" w:hAnsi="Open Sans"/>
                      <w:sz w:val="20"/>
                      <w:szCs w:val="20"/>
                      <w:rtl w:val="0"/>
                    </w:rPr>
                    <w:t xml:space="preserve">8903</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4">
            <w:pPr>
              <w:widowControl w:val="0"/>
              <w:jc w:val="right"/>
              <w:rPr>
                <w:rFonts w:ascii="Open Sans" w:cs="Open Sans" w:eastAsia="Open Sans" w:hAnsi="Open Sans"/>
                <w:sz w:val="20"/>
                <w:szCs w:val="20"/>
              </w:rPr>
            </w:pPr>
            <w:sdt>
              <w:sdtPr>
                <w:tag w:val="goog_rdk_91"/>
              </w:sdtPr>
              <w:sdtContent>
                <w:ins w:author="David Zomzugu" w:id="39" w:date="2021-02-08T21:30:02Z">
                  <w:r w:rsidDel="00000000" w:rsidR="00000000" w:rsidRPr="00000000">
                    <w:rPr>
                      <w:rFonts w:ascii="Open Sans" w:cs="Open Sans" w:eastAsia="Open Sans" w:hAnsi="Open Sans"/>
                      <w:sz w:val="20"/>
                      <w:szCs w:val="20"/>
                      <w:rtl w:val="0"/>
                    </w:rPr>
                    <w:t xml:space="preserve">8764</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5">
            <w:pPr>
              <w:widowControl w:val="0"/>
              <w:jc w:val="right"/>
              <w:rPr>
                <w:rFonts w:ascii="Open Sans" w:cs="Open Sans" w:eastAsia="Open Sans" w:hAnsi="Open Sans"/>
                <w:sz w:val="20"/>
                <w:szCs w:val="20"/>
              </w:rPr>
            </w:pPr>
            <w:sdt>
              <w:sdtPr>
                <w:tag w:val="goog_rdk_93"/>
              </w:sdtPr>
              <w:sdtContent>
                <w:ins w:author="David Zomzugu" w:id="40" w:date="2021-02-08T21:30:29Z">
                  <w:r w:rsidDel="00000000" w:rsidR="00000000" w:rsidRPr="00000000">
                    <w:rPr>
                      <w:rFonts w:ascii="Open Sans" w:cs="Open Sans" w:eastAsia="Open Sans" w:hAnsi="Open Sans"/>
                      <w:sz w:val="20"/>
                      <w:szCs w:val="20"/>
                      <w:rtl w:val="0"/>
                    </w:rPr>
                    <w:t xml:space="preserve">8784</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jc w:val="right"/>
              <w:rPr>
                <w:rFonts w:ascii="Open Sans" w:cs="Open Sans" w:eastAsia="Open Sans" w:hAnsi="Open Sans"/>
                <w:sz w:val="20"/>
                <w:szCs w:val="20"/>
              </w:rPr>
            </w:pPr>
            <w:sdt>
              <w:sdtPr>
                <w:tag w:val="goog_rdk_95"/>
              </w:sdtPr>
              <w:sdtContent>
                <w:ins w:author="David Zomzugu" w:id="41" w:date="2021-02-08T21:30:56Z">
                  <w:r w:rsidDel="00000000" w:rsidR="00000000" w:rsidRPr="00000000">
                    <w:rPr>
                      <w:rFonts w:ascii="Open Sans" w:cs="Open Sans" w:eastAsia="Open Sans" w:hAnsi="Open Sans"/>
                      <w:sz w:val="20"/>
                      <w:szCs w:val="20"/>
                      <w:rtl w:val="0"/>
                    </w:rPr>
                    <w:t xml:space="preserve">8646</w:t>
                  </w:r>
                </w:ins>
              </w:sdtContent>
            </w:sdt>
            <w:r w:rsidDel="00000000" w:rsidR="00000000" w:rsidRPr="00000000">
              <w:rPr>
                <w:rtl w:val="0"/>
              </w:rPr>
            </w:r>
          </w:p>
        </w:tc>
      </w:tr>
    </w:tbl>
    <w:p w:rsidR="00000000" w:rsidDel="00000000" w:rsidP="00000000" w:rsidRDefault="00000000" w:rsidRPr="00000000" w14:paraId="00000147">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48">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49">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per page type per day?</w:t>
      </w:r>
    </w:p>
    <w:p w:rsidR="00000000" w:rsidDel="00000000" w:rsidP="00000000" w:rsidRDefault="00000000" w:rsidRPr="00000000" w14:paraId="0000014A">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4B">
      <w:pPr>
        <w:widowControl w:val="0"/>
        <w:spacing w:line="240" w:lineRule="auto"/>
        <w:rPr>
          <w:rFonts w:ascii="Open Sans" w:cs="Open Sans" w:eastAsia="Open Sans" w:hAnsi="Open Sans"/>
          <w:sz w:val="18"/>
          <w:szCs w:val="18"/>
        </w:rPr>
      </w:pPr>
      <w:r w:rsidDel="00000000" w:rsidR="00000000" w:rsidRPr="00000000">
        <w:rPr>
          <w:rtl w:val="0"/>
        </w:rPr>
      </w:r>
    </w:p>
    <w:tbl>
      <w:tblPr>
        <w:tblStyle w:val="Table10"/>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4C">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4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4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4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5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5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5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5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4">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Search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5">
            <w:pPr>
              <w:widowControl w:val="0"/>
              <w:jc w:val="right"/>
              <w:rPr>
                <w:rFonts w:ascii="Open Sans" w:cs="Open Sans" w:eastAsia="Open Sans" w:hAnsi="Open Sans"/>
                <w:sz w:val="20"/>
                <w:szCs w:val="20"/>
              </w:rPr>
            </w:pPr>
            <w:sdt>
              <w:sdtPr>
                <w:tag w:val="goog_rdk_97"/>
              </w:sdtPr>
              <w:sdtContent>
                <w:ins w:author="David Zomzugu" w:id="42" w:date="2021-02-08T22:34:08Z">
                  <w:r w:rsidDel="00000000" w:rsidR="00000000" w:rsidRPr="00000000">
                    <w:rPr>
                      <w:rFonts w:ascii="Open Sans" w:cs="Open Sans" w:eastAsia="Open Sans" w:hAnsi="Open Sans"/>
                      <w:sz w:val="20"/>
                      <w:szCs w:val="20"/>
                      <w:rtl w:val="0"/>
                    </w:rPr>
                    <w:t xml:space="preserve">3995</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6">
            <w:pPr>
              <w:widowControl w:val="0"/>
              <w:jc w:val="right"/>
              <w:rPr>
                <w:rFonts w:ascii="Open Sans" w:cs="Open Sans" w:eastAsia="Open Sans" w:hAnsi="Open Sans"/>
                <w:sz w:val="20"/>
                <w:szCs w:val="20"/>
              </w:rPr>
            </w:pPr>
            <w:sdt>
              <w:sdtPr>
                <w:tag w:val="goog_rdk_99"/>
              </w:sdtPr>
              <w:sdtContent>
                <w:ins w:author="David Zomzugu" w:id="43" w:date="2021-02-08T22:34:13Z">
                  <w:r w:rsidDel="00000000" w:rsidR="00000000" w:rsidRPr="00000000">
                    <w:rPr>
                      <w:rFonts w:ascii="Open Sans" w:cs="Open Sans" w:eastAsia="Open Sans" w:hAnsi="Open Sans"/>
                      <w:sz w:val="20"/>
                      <w:szCs w:val="20"/>
                      <w:rtl w:val="0"/>
                    </w:rPr>
                    <w:t xml:space="preserve">7219</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7">
            <w:pPr>
              <w:widowControl w:val="0"/>
              <w:jc w:val="right"/>
              <w:rPr>
                <w:rFonts w:ascii="Open Sans" w:cs="Open Sans" w:eastAsia="Open Sans" w:hAnsi="Open Sans"/>
                <w:sz w:val="20"/>
                <w:szCs w:val="20"/>
              </w:rPr>
            </w:pPr>
            <w:sdt>
              <w:sdtPr>
                <w:tag w:val="goog_rdk_101"/>
              </w:sdtPr>
              <w:sdtContent>
                <w:ins w:author="David Zomzugu" w:id="44" w:date="2021-02-08T22:34:37Z">
                  <w:r w:rsidDel="00000000" w:rsidR="00000000" w:rsidRPr="00000000">
                    <w:rPr>
                      <w:rFonts w:ascii="Open Sans" w:cs="Open Sans" w:eastAsia="Open Sans" w:hAnsi="Open Sans"/>
                      <w:sz w:val="20"/>
                      <w:szCs w:val="20"/>
                      <w:rtl w:val="0"/>
                    </w:rPr>
                    <w:t xml:space="preserve">7307</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8">
            <w:pPr>
              <w:widowControl w:val="0"/>
              <w:jc w:val="right"/>
              <w:rPr>
                <w:rFonts w:ascii="Open Sans" w:cs="Open Sans" w:eastAsia="Open Sans" w:hAnsi="Open Sans"/>
                <w:sz w:val="20"/>
                <w:szCs w:val="20"/>
              </w:rPr>
            </w:pPr>
            <w:sdt>
              <w:sdtPr>
                <w:tag w:val="goog_rdk_103"/>
              </w:sdtPr>
              <w:sdtContent>
                <w:ins w:author="David Zomzugu" w:id="45" w:date="2021-02-08T22:34:53Z">
                  <w:r w:rsidDel="00000000" w:rsidR="00000000" w:rsidRPr="00000000">
                    <w:rPr>
                      <w:rFonts w:ascii="Open Sans" w:cs="Open Sans" w:eastAsia="Open Sans" w:hAnsi="Open Sans"/>
                      <w:sz w:val="20"/>
                      <w:szCs w:val="20"/>
                      <w:rtl w:val="0"/>
                    </w:rPr>
                    <w:t xml:space="preserve">7221</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jc w:val="right"/>
              <w:rPr>
                <w:rFonts w:ascii="Open Sans" w:cs="Open Sans" w:eastAsia="Open Sans" w:hAnsi="Open Sans"/>
                <w:sz w:val="20"/>
                <w:szCs w:val="20"/>
              </w:rPr>
            </w:pPr>
            <w:sdt>
              <w:sdtPr>
                <w:tag w:val="goog_rdk_105"/>
              </w:sdtPr>
              <w:sdtContent>
                <w:ins w:author="David Zomzugu" w:id="46" w:date="2021-02-08T22:35:00Z">
                  <w:r w:rsidDel="00000000" w:rsidR="00000000" w:rsidRPr="00000000">
                    <w:rPr>
                      <w:rFonts w:ascii="Open Sans" w:cs="Open Sans" w:eastAsia="Open Sans" w:hAnsi="Open Sans"/>
                      <w:sz w:val="20"/>
                      <w:szCs w:val="20"/>
                      <w:rtl w:val="0"/>
                    </w:rPr>
                    <w:t xml:space="preserve">6979</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jc w:val="right"/>
              <w:rPr>
                <w:rFonts w:ascii="Open Sans" w:cs="Open Sans" w:eastAsia="Open Sans" w:hAnsi="Open Sans"/>
                <w:sz w:val="20"/>
                <w:szCs w:val="20"/>
              </w:rPr>
            </w:pPr>
            <w:sdt>
              <w:sdtPr>
                <w:tag w:val="goog_rdk_107"/>
              </w:sdtPr>
              <w:sdtContent>
                <w:ins w:author="David Zomzugu" w:id="47" w:date="2021-02-08T22:35:25Z">
                  <w:r w:rsidDel="00000000" w:rsidR="00000000" w:rsidRPr="00000000">
                    <w:rPr>
                      <w:rFonts w:ascii="Open Sans" w:cs="Open Sans" w:eastAsia="Open Sans" w:hAnsi="Open Sans"/>
                      <w:sz w:val="20"/>
                      <w:szCs w:val="20"/>
                      <w:rtl w:val="0"/>
                    </w:rPr>
                    <w:t xml:space="preserve">7201</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jc w:val="right"/>
              <w:rPr>
                <w:rFonts w:ascii="Open Sans" w:cs="Open Sans" w:eastAsia="Open Sans" w:hAnsi="Open Sans"/>
                <w:sz w:val="20"/>
                <w:szCs w:val="20"/>
              </w:rPr>
            </w:pPr>
            <w:sdt>
              <w:sdtPr>
                <w:tag w:val="goog_rdk_109"/>
              </w:sdtPr>
              <w:sdtContent>
                <w:ins w:author="David Zomzugu" w:id="48" w:date="2021-02-08T22:35:41Z">
                  <w:r w:rsidDel="00000000" w:rsidR="00000000" w:rsidRPr="00000000">
                    <w:rPr>
                      <w:rFonts w:ascii="Open Sans" w:cs="Open Sans" w:eastAsia="Open Sans" w:hAnsi="Open Sans"/>
                      <w:sz w:val="20"/>
                      <w:szCs w:val="20"/>
                      <w:rtl w:val="0"/>
                    </w:rPr>
                    <w:t xml:space="preserve">7137</w:t>
                  </w:r>
                </w:ins>
              </w:sdtContent>
            </w:sdt>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C">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Book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D">
            <w:pPr>
              <w:widowControl w:val="0"/>
              <w:jc w:val="right"/>
              <w:rPr>
                <w:rFonts w:ascii="Open Sans" w:cs="Open Sans" w:eastAsia="Open Sans" w:hAnsi="Open Sans"/>
                <w:sz w:val="20"/>
                <w:szCs w:val="20"/>
              </w:rPr>
            </w:pPr>
            <w:sdt>
              <w:sdtPr>
                <w:tag w:val="goog_rdk_111"/>
              </w:sdtPr>
              <w:sdtContent>
                <w:ins w:author="David Zomzugu" w:id="49" w:date="2021-02-08T22:36:06Z">
                  <w:r w:rsidDel="00000000" w:rsidR="00000000" w:rsidRPr="00000000">
                    <w:rPr>
                      <w:rFonts w:ascii="Open Sans" w:cs="Open Sans" w:eastAsia="Open Sans" w:hAnsi="Open Sans"/>
                      <w:sz w:val="20"/>
                      <w:szCs w:val="20"/>
                      <w:rtl w:val="0"/>
                    </w:rPr>
                    <w:t xml:space="preserve">1977</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E">
            <w:pPr>
              <w:widowControl w:val="0"/>
              <w:jc w:val="right"/>
              <w:rPr>
                <w:rFonts w:ascii="Open Sans" w:cs="Open Sans" w:eastAsia="Open Sans" w:hAnsi="Open Sans"/>
                <w:sz w:val="20"/>
                <w:szCs w:val="20"/>
              </w:rPr>
            </w:pPr>
            <w:sdt>
              <w:sdtPr>
                <w:tag w:val="goog_rdk_113"/>
              </w:sdtPr>
              <w:sdtContent>
                <w:ins w:author="David Zomzugu" w:id="50" w:date="2021-02-08T22:36:19Z">
                  <w:r w:rsidDel="00000000" w:rsidR="00000000" w:rsidRPr="00000000">
                    <w:rPr>
                      <w:rFonts w:ascii="Open Sans" w:cs="Open Sans" w:eastAsia="Open Sans" w:hAnsi="Open Sans"/>
                      <w:sz w:val="20"/>
                      <w:szCs w:val="20"/>
                      <w:rtl w:val="0"/>
                    </w:rPr>
                    <w:t xml:space="preserve">3548</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F">
            <w:pPr>
              <w:widowControl w:val="0"/>
              <w:jc w:val="right"/>
              <w:rPr>
                <w:rFonts w:ascii="Open Sans" w:cs="Open Sans" w:eastAsia="Open Sans" w:hAnsi="Open Sans"/>
                <w:sz w:val="20"/>
                <w:szCs w:val="20"/>
              </w:rPr>
            </w:pPr>
            <w:sdt>
              <w:sdtPr>
                <w:tag w:val="goog_rdk_115"/>
              </w:sdtPr>
              <w:sdtContent>
                <w:ins w:author="David Zomzugu" w:id="51" w:date="2021-02-08T22:36:39Z">
                  <w:r w:rsidDel="00000000" w:rsidR="00000000" w:rsidRPr="00000000">
                    <w:rPr>
                      <w:rFonts w:ascii="Open Sans" w:cs="Open Sans" w:eastAsia="Open Sans" w:hAnsi="Open Sans"/>
                      <w:sz w:val="20"/>
                      <w:szCs w:val="20"/>
                      <w:rtl w:val="0"/>
                    </w:rPr>
                    <w:t xml:space="preserve">3576</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0">
            <w:pPr>
              <w:widowControl w:val="0"/>
              <w:jc w:val="right"/>
              <w:rPr>
                <w:rFonts w:ascii="Open Sans" w:cs="Open Sans" w:eastAsia="Open Sans" w:hAnsi="Open Sans"/>
                <w:sz w:val="20"/>
                <w:szCs w:val="20"/>
              </w:rPr>
            </w:pPr>
            <w:sdt>
              <w:sdtPr>
                <w:tag w:val="goog_rdk_117"/>
              </w:sdtPr>
              <w:sdtContent>
                <w:ins w:author="David Zomzugu" w:id="52" w:date="2021-02-08T22:36:46Z">
                  <w:r w:rsidDel="00000000" w:rsidR="00000000" w:rsidRPr="00000000">
                    <w:rPr>
                      <w:rFonts w:ascii="Open Sans" w:cs="Open Sans" w:eastAsia="Open Sans" w:hAnsi="Open Sans"/>
                      <w:sz w:val="20"/>
                      <w:szCs w:val="20"/>
                      <w:rtl w:val="0"/>
                    </w:rPr>
                    <w:t xml:space="preserve">3572</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1">
            <w:pPr>
              <w:widowControl w:val="0"/>
              <w:jc w:val="right"/>
              <w:rPr>
                <w:rFonts w:ascii="Open Sans" w:cs="Open Sans" w:eastAsia="Open Sans" w:hAnsi="Open Sans"/>
                <w:sz w:val="20"/>
                <w:szCs w:val="20"/>
              </w:rPr>
            </w:pPr>
            <w:sdt>
              <w:sdtPr>
                <w:tag w:val="goog_rdk_119"/>
              </w:sdtPr>
              <w:sdtContent>
                <w:ins w:author="David Zomzugu" w:id="53" w:date="2021-02-08T22:38:48Z">
                  <w:r w:rsidDel="00000000" w:rsidR="00000000" w:rsidRPr="00000000">
                    <w:rPr>
                      <w:rFonts w:ascii="Open Sans" w:cs="Open Sans" w:eastAsia="Open Sans" w:hAnsi="Open Sans"/>
                      <w:sz w:val="20"/>
                      <w:szCs w:val="20"/>
                      <w:rtl w:val="0"/>
                    </w:rPr>
                    <w:t xml:space="preserve">3586</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2">
            <w:pPr>
              <w:widowControl w:val="0"/>
              <w:jc w:val="right"/>
              <w:rPr>
                <w:rFonts w:ascii="Open Sans" w:cs="Open Sans" w:eastAsia="Open Sans" w:hAnsi="Open Sans"/>
                <w:sz w:val="20"/>
                <w:szCs w:val="20"/>
              </w:rPr>
            </w:pPr>
            <w:sdt>
              <w:sdtPr>
                <w:tag w:val="goog_rdk_121"/>
              </w:sdtPr>
              <w:sdtContent>
                <w:ins w:author="David Zomzugu" w:id="54" w:date="2021-02-08T22:38:57Z">
                  <w:r w:rsidDel="00000000" w:rsidR="00000000" w:rsidRPr="00000000">
                    <w:rPr>
                      <w:rFonts w:ascii="Open Sans" w:cs="Open Sans" w:eastAsia="Open Sans" w:hAnsi="Open Sans"/>
                      <w:sz w:val="20"/>
                      <w:szCs w:val="20"/>
                      <w:rtl w:val="0"/>
                    </w:rPr>
                    <w:t xml:space="preserve">3424</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3">
            <w:pPr>
              <w:widowControl w:val="0"/>
              <w:jc w:val="right"/>
              <w:rPr>
                <w:rFonts w:ascii="Open Sans" w:cs="Open Sans" w:eastAsia="Open Sans" w:hAnsi="Open Sans"/>
                <w:sz w:val="20"/>
                <w:szCs w:val="20"/>
              </w:rPr>
            </w:pPr>
            <w:sdt>
              <w:sdtPr>
                <w:tag w:val="goog_rdk_123"/>
              </w:sdtPr>
              <w:sdtContent>
                <w:ins w:author="David Zomzugu" w:id="55" w:date="2021-02-08T22:39:12Z">
                  <w:r w:rsidDel="00000000" w:rsidR="00000000" w:rsidRPr="00000000">
                    <w:rPr>
                      <w:rFonts w:ascii="Open Sans" w:cs="Open Sans" w:eastAsia="Open Sans" w:hAnsi="Open Sans"/>
                      <w:sz w:val="20"/>
                      <w:szCs w:val="20"/>
                      <w:rtl w:val="0"/>
                    </w:rPr>
                    <w:t xml:space="preserve">3506</w:t>
                  </w:r>
                </w:ins>
              </w:sdtContent>
            </w:sdt>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Driver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jc w:val="right"/>
              <w:rPr>
                <w:rFonts w:ascii="Open Sans" w:cs="Open Sans" w:eastAsia="Open Sans" w:hAnsi="Open Sans"/>
                <w:sz w:val="20"/>
                <w:szCs w:val="20"/>
              </w:rPr>
            </w:pPr>
            <w:sdt>
              <w:sdtPr>
                <w:tag w:val="goog_rdk_125"/>
              </w:sdtPr>
              <w:sdtContent>
                <w:ins w:author="David Zomzugu" w:id="56" w:date="2021-02-08T22:39:31Z">
                  <w:r w:rsidDel="00000000" w:rsidR="00000000" w:rsidRPr="00000000">
                    <w:rPr>
                      <w:rFonts w:ascii="Open Sans" w:cs="Open Sans" w:eastAsia="Open Sans" w:hAnsi="Open Sans"/>
                      <w:sz w:val="20"/>
                      <w:szCs w:val="20"/>
                      <w:rtl w:val="0"/>
                    </w:rPr>
                    <w:t xml:space="preserve">965</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6">
            <w:pPr>
              <w:widowControl w:val="0"/>
              <w:jc w:val="right"/>
              <w:rPr>
                <w:rFonts w:ascii="Open Sans" w:cs="Open Sans" w:eastAsia="Open Sans" w:hAnsi="Open Sans"/>
                <w:sz w:val="20"/>
                <w:szCs w:val="20"/>
              </w:rPr>
            </w:pPr>
            <w:sdt>
              <w:sdtPr>
                <w:tag w:val="goog_rdk_127"/>
              </w:sdtPr>
              <w:sdtContent>
                <w:ins w:author="David Zomzugu" w:id="57" w:date="2021-02-08T22:39:35Z">
                  <w:r w:rsidDel="00000000" w:rsidR="00000000" w:rsidRPr="00000000">
                    <w:rPr>
                      <w:rFonts w:ascii="Open Sans" w:cs="Open Sans" w:eastAsia="Open Sans" w:hAnsi="Open Sans"/>
                      <w:sz w:val="20"/>
                      <w:szCs w:val="20"/>
                      <w:rtl w:val="0"/>
                    </w:rPr>
                    <w:t xml:space="preserve">1823</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7">
            <w:pPr>
              <w:widowControl w:val="0"/>
              <w:jc w:val="right"/>
              <w:rPr>
                <w:rFonts w:ascii="Open Sans" w:cs="Open Sans" w:eastAsia="Open Sans" w:hAnsi="Open Sans"/>
                <w:sz w:val="20"/>
                <w:szCs w:val="20"/>
              </w:rPr>
            </w:pPr>
            <w:sdt>
              <w:sdtPr>
                <w:tag w:val="goog_rdk_129"/>
              </w:sdtPr>
              <w:sdtContent>
                <w:ins w:author="David Zomzugu" w:id="58" w:date="2021-02-08T22:39:40Z">
                  <w:r w:rsidDel="00000000" w:rsidR="00000000" w:rsidRPr="00000000">
                    <w:rPr>
                      <w:rFonts w:ascii="Open Sans" w:cs="Open Sans" w:eastAsia="Open Sans" w:hAnsi="Open Sans"/>
                      <w:sz w:val="20"/>
                      <w:szCs w:val="20"/>
                      <w:rtl w:val="0"/>
                    </w:rPr>
                    <w:t xml:space="preserve">1871</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widowControl w:val="0"/>
              <w:jc w:val="right"/>
              <w:rPr>
                <w:rFonts w:ascii="Open Sans" w:cs="Open Sans" w:eastAsia="Open Sans" w:hAnsi="Open Sans"/>
                <w:sz w:val="20"/>
                <w:szCs w:val="20"/>
              </w:rPr>
            </w:pPr>
            <w:sdt>
              <w:sdtPr>
                <w:tag w:val="goog_rdk_131"/>
              </w:sdtPr>
              <w:sdtContent>
                <w:ins w:author="David Zomzugu" w:id="59" w:date="2021-02-08T22:40:00Z">
                  <w:r w:rsidDel="00000000" w:rsidR="00000000" w:rsidRPr="00000000">
                    <w:rPr>
                      <w:rFonts w:ascii="Open Sans" w:cs="Open Sans" w:eastAsia="Open Sans" w:hAnsi="Open Sans"/>
                      <w:sz w:val="20"/>
                      <w:szCs w:val="20"/>
                      <w:rtl w:val="0"/>
                    </w:rPr>
                    <w:t xml:space="preserve">1794</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jc w:val="right"/>
              <w:rPr>
                <w:rFonts w:ascii="Open Sans" w:cs="Open Sans" w:eastAsia="Open Sans" w:hAnsi="Open Sans"/>
                <w:sz w:val="20"/>
                <w:szCs w:val="20"/>
              </w:rPr>
            </w:pPr>
            <w:sdt>
              <w:sdtPr>
                <w:tag w:val="goog_rdk_133"/>
              </w:sdtPr>
              <w:sdtContent>
                <w:ins w:author="David Zomzugu" w:id="60" w:date="2021-02-08T22:40:14Z">
                  <w:r w:rsidDel="00000000" w:rsidR="00000000" w:rsidRPr="00000000">
                    <w:rPr>
                      <w:rFonts w:ascii="Open Sans" w:cs="Open Sans" w:eastAsia="Open Sans" w:hAnsi="Open Sans"/>
                      <w:sz w:val="20"/>
                      <w:szCs w:val="20"/>
                      <w:rtl w:val="0"/>
                    </w:rPr>
                    <w:t xml:space="preserve">1755</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widowControl w:val="0"/>
              <w:jc w:val="right"/>
              <w:rPr>
                <w:rFonts w:ascii="Open Sans" w:cs="Open Sans" w:eastAsia="Open Sans" w:hAnsi="Open Sans"/>
                <w:sz w:val="20"/>
                <w:szCs w:val="20"/>
              </w:rPr>
            </w:pPr>
            <w:sdt>
              <w:sdtPr>
                <w:tag w:val="goog_rdk_135"/>
              </w:sdtPr>
              <w:sdtContent>
                <w:ins w:author="David Zomzugu" w:id="61" w:date="2021-02-08T22:40:19Z">
                  <w:r w:rsidDel="00000000" w:rsidR="00000000" w:rsidRPr="00000000">
                    <w:rPr>
                      <w:rFonts w:ascii="Open Sans" w:cs="Open Sans" w:eastAsia="Open Sans" w:hAnsi="Open Sans"/>
                      <w:sz w:val="20"/>
                      <w:szCs w:val="20"/>
                      <w:rtl w:val="0"/>
                    </w:rPr>
                    <w:t xml:space="preserve">1689</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B">
            <w:pPr>
              <w:widowControl w:val="0"/>
              <w:jc w:val="right"/>
              <w:rPr>
                <w:rFonts w:ascii="Open Sans" w:cs="Open Sans" w:eastAsia="Open Sans" w:hAnsi="Open Sans"/>
                <w:sz w:val="20"/>
                <w:szCs w:val="20"/>
              </w:rPr>
            </w:pPr>
            <w:sdt>
              <w:sdtPr>
                <w:tag w:val="goog_rdk_137"/>
              </w:sdtPr>
              <w:sdtContent>
                <w:ins w:author="David Zomzugu" w:id="62" w:date="2021-02-08T22:40:33Z">
                  <w:r w:rsidDel="00000000" w:rsidR="00000000" w:rsidRPr="00000000">
                    <w:rPr>
                      <w:rFonts w:ascii="Open Sans" w:cs="Open Sans" w:eastAsia="Open Sans" w:hAnsi="Open Sans"/>
                      <w:sz w:val="20"/>
                      <w:szCs w:val="20"/>
                      <w:rtl w:val="0"/>
                    </w:rPr>
                    <w:t xml:space="preserve">1768</w:t>
                  </w:r>
                </w:ins>
              </w:sdtContent>
            </w:sdt>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C">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Splash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D">
            <w:pPr>
              <w:widowControl w:val="0"/>
              <w:jc w:val="right"/>
              <w:rPr>
                <w:rFonts w:ascii="Open Sans" w:cs="Open Sans" w:eastAsia="Open Sans" w:hAnsi="Open Sans"/>
                <w:sz w:val="20"/>
                <w:szCs w:val="20"/>
              </w:rPr>
            </w:pPr>
            <w:sdt>
              <w:sdtPr>
                <w:tag w:val="goog_rdk_139"/>
              </w:sdtPr>
              <w:sdtContent>
                <w:ins w:author="David Zomzugu" w:id="63" w:date="2021-02-08T22:41:08Z">
                  <w:r w:rsidDel="00000000" w:rsidR="00000000" w:rsidRPr="00000000">
                    <w:rPr>
                      <w:rFonts w:ascii="Open Sans" w:cs="Open Sans" w:eastAsia="Open Sans" w:hAnsi="Open Sans"/>
                      <w:sz w:val="20"/>
                      <w:szCs w:val="20"/>
                      <w:rtl w:val="0"/>
                    </w:rPr>
                    <w:t xml:space="preserve">2954</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E">
            <w:pPr>
              <w:widowControl w:val="0"/>
              <w:jc w:val="right"/>
              <w:rPr>
                <w:rFonts w:ascii="Open Sans" w:cs="Open Sans" w:eastAsia="Open Sans" w:hAnsi="Open Sans"/>
                <w:sz w:val="20"/>
                <w:szCs w:val="20"/>
              </w:rPr>
            </w:pPr>
            <w:sdt>
              <w:sdtPr>
                <w:tag w:val="goog_rdk_141"/>
              </w:sdtPr>
              <w:sdtContent>
                <w:ins w:author="David Zomzugu" w:id="64" w:date="2021-02-08T22:41:13Z">
                  <w:r w:rsidDel="00000000" w:rsidR="00000000" w:rsidRPr="00000000">
                    <w:rPr>
                      <w:rFonts w:ascii="Open Sans" w:cs="Open Sans" w:eastAsia="Open Sans" w:hAnsi="Open Sans"/>
                      <w:sz w:val="20"/>
                      <w:szCs w:val="20"/>
                      <w:rtl w:val="0"/>
                    </w:rPr>
                    <w:t xml:space="preserve">5466</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F">
            <w:pPr>
              <w:widowControl w:val="0"/>
              <w:jc w:val="right"/>
              <w:rPr>
                <w:rFonts w:ascii="Open Sans" w:cs="Open Sans" w:eastAsia="Open Sans" w:hAnsi="Open Sans"/>
                <w:sz w:val="20"/>
                <w:szCs w:val="20"/>
              </w:rPr>
            </w:pPr>
            <w:sdt>
              <w:sdtPr>
                <w:tag w:val="goog_rdk_143"/>
              </w:sdtPr>
              <w:sdtContent>
                <w:ins w:author="David Zomzugu" w:id="65" w:date="2021-02-08T22:41:28Z">
                  <w:r w:rsidDel="00000000" w:rsidR="00000000" w:rsidRPr="00000000">
                    <w:rPr>
                      <w:rFonts w:ascii="Open Sans" w:cs="Open Sans" w:eastAsia="Open Sans" w:hAnsi="Open Sans"/>
                      <w:sz w:val="20"/>
                      <w:szCs w:val="20"/>
                      <w:rtl w:val="0"/>
                    </w:rPr>
                    <w:t xml:space="preserve">5448</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0">
            <w:pPr>
              <w:widowControl w:val="0"/>
              <w:jc w:val="right"/>
              <w:rPr>
                <w:rFonts w:ascii="Open Sans" w:cs="Open Sans" w:eastAsia="Open Sans" w:hAnsi="Open Sans"/>
                <w:sz w:val="20"/>
                <w:szCs w:val="20"/>
              </w:rPr>
            </w:pPr>
            <w:sdt>
              <w:sdtPr>
                <w:tag w:val="goog_rdk_145"/>
              </w:sdtPr>
              <w:sdtContent>
                <w:ins w:author="David Zomzugu" w:id="66" w:date="2021-02-08T22:41:42Z">
                  <w:r w:rsidDel="00000000" w:rsidR="00000000" w:rsidRPr="00000000">
                    <w:rPr>
                      <w:rFonts w:ascii="Open Sans" w:cs="Open Sans" w:eastAsia="Open Sans" w:hAnsi="Open Sans"/>
                      <w:sz w:val="20"/>
                      <w:szCs w:val="20"/>
                      <w:rtl w:val="0"/>
                    </w:rPr>
                    <w:t xml:space="preserve">5376</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1">
            <w:pPr>
              <w:widowControl w:val="0"/>
              <w:jc w:val="right"/>
              <w:rPr>
                <w:rFonts w:ascii="Open Sans" w:cs="Open Sans" w:eastAsia="Open Sans" w:hAnsi="Open Sans"/>
                <w:sz w:val="20"/>
                <w:szCs w:val="20"/>
              </w:rPr>
            </w:pPr>
            <w:sdt>
              <w:sdtPr>
                <w:tag w:val="goog_rdk_147"/>
              </w:sdtPr>
              <w:sdtContent>
                <w:ins w:author="David Zomzugu" w:id="67" w:date="2021-02-08T22:41:47Z">
                  <w:r w:rsidDel="00000000" w:rsidR="00000000" w:rsidRPr="00000000">
                    <w:rPr>
                      <w:rFonts w:ascii="Open Sans" w:cs="Open Sans" w:eastAsia="Open Sans" w:hAnsi="Open Sans"/>
                      <w:sz w:val="20"/>
                      <w:szCs w:val="20"/>
                      <w:rtl w:val="0"/>
                    </w:rPr>
                    <w:t xml:space="preserve">5280</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2">
            <w:pPr>
              <w:widowControl w:val="0"/>
              <w:jc w:val="right"/>
              <w:rPr>
                <w:rFonts w:ascii="Open Sans" w:cs="Open Sans" w:eastAsia="Open Sans" w:hAnsi="Open Sans"/>
                <w:sz w:val="20"/>
                <w:szCs w:val="20"/>
              </w:rPr>
            </w:pPr>
            <w:sdt>
              <w:sdtPr>
                <w:tag w:val="goog_rdk_149"/>
              </w:sdtPr>
              <w:sdtContent>
                <w:ins w:author="David Zomzugu" w:id="68" w:date="2021-02-08T22:42:07Z">
                  <w:r w:rsidDel="00000000" w:rsidR="00000000" w:rsidRPr="00000000">
                    <w:rPr>
                      <w:rFonts w:ascii="Open Sans" w:cs="Open Sans" w:eastAsia="Open Sans" w:hAnsi="Open Sans"/>
                      <w:sz w:val="20"/>
                      <w:szCs w:val="20"/>
                      <w:rtl w:val="0"/>
                    </w:rPr>
                    <w:t xml:space="preserve">5380</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3">
            <w:pPr>
              <w:widowControl w:val="0"/>
              <w:jc w:val="right"/>
              <w:rPr>
                <w:rFonts w:ascii="Open Sans" w:cs="Open Sans" w:eastAsia="Open Sans" w:hAnsi="Open Sans"/>
                <w:sz w:val="20"/>
                <w:szCs w:val="20"/>
              </w:rPr>
            </w:pPr>
            <w:sdt>
              <w:sdtPr>
                <w:tag w:val="goog_rdk_151"/>
              </w:sdtPr>
              <w:sdtContent>
                <w:ins w:author="David Zomzugu" w:id="69" w:date="2021-02-08T22:42:12Z">
                  <w:r w:rsidDel="00000000" w:rsidR="00000000" w:rsidRPr="00000000">
                    <w:rPr>
                      <w:rFonts w:ascii="Open Sans" w:cs="Open Sans" w:eastAsia="Open Sans" w:hAnsi="Open Sans"/>
                      <w:sz w:val="20"/>
                      <w:szCs w:val="20"/>
                      <w:rtl w:val="0"/>
                    </w:rPr>
                    <w:t xml:space="preserve">5184</w:t>
                  </w:r>
                </w:ins>
              </w:sdtContent>
            </w:sdt>
            <w:r w:rsidDel="00000000" w:rsidR="00000000" w:rsidRPr="00000000">
              <w:rPr>
                <w:rtl w:val="0"/>
              </w:rPr>
            </w:r>
          </w:p>
        </w:tc>
      </w:tr>
    </w:tbl>
    <w:p w:rsidR="00000000" w:rsidDel="00000000" w:rsidP="00000000" w:rsidRDefault="00000000" w:rsidRPr="00000000" w14:paraId="00000174">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75">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76">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for each location per day</w:t>
      </w:r>
      <w:r w:rsidDel="00000000" w:rsidR="00000000" w:rsidRPr="00000000">
        <w:rPr>
          <w:rFonts w:ascii="Open Sans" w:cs="Open Sans" w:eastAsia="Open Sans" w:hAnsi="Open Sans"/>
          <w:sz w:val="20"/>
          <w:szCs w:val="20"/>
          <w:rtl w:val="0"/>
        </w:rPr>
        <w:t xml:space="preserve">?</w:t>
      </w:r>
      <w:r w:rsidDel="00000000" w:rsidR="00000000" w:rsidRPr="00000000">
        <w:rPr>
          <w:rtl w:val="0"/>
        </w:rPr>
      </w:r>
    </w:p>
    <w:p w:rsidR="00000000" w:rsidDel="00000000" w:rsidP="00000000" w:rsidRDefault="00000000" w:rsidRPr="00000000" w14:paraId="00000177">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8">
      <w:pPr>
        <w:ind w:left="720" w:firstLine="0"/>
        <w:jc w:val="both"/>
        <w:rPr>
          <w:rFonts w:ascii="Open Sans" w:cs="Open Sans" w:eastAsia="Open Sans" w:hAnsi="Open Sans"/>
          <w:sz w:val="18"/>
          <w:szCs w:val="18"/>
        </w:rPr>
      </w:pPr>
      <w:r w:rsidDel="00000000" w:rsidR="00000000" w:rsidRPr="00000000">
        <w:rPr>
          <w:rtl w:val="0"/>
        </w:rPr>
      </w:r>
    </w:p>
    <w:tbl>
      <w:tblPr>
        <w:tblStyle w:val="Table1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79">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7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7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7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7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7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7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8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1">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Manhattan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2">
            <w:pPr>
              <w:widowControl w:val="0"/>
              <w:jc w:val="right"/>
              <w:rPr>
                <w:rFonts w:ascii="Open Sans" w:cs="Open Sans" w:eastAsia="Open Sans" w:hAnsi="Open Sans"/>
                <w:sz w:val="20"/>
                <w:szCs w:val="20"/>
              </w:rPr>
            </w:pPr>
            <w:sdt>
              <w:sdtPr>
                <w:tag w:val="goog_rdk_153"/>
              </w:sdtPr>
              <w:sdtContent>
                <w:ins w:author="David Zomzugu" w:id="70" w:date="2021-02-08T22:57:53Z">
                  <w:r w:rsidDel="00000000" w:rsidR="00000000" w:rsidRPr="00000000">
                    <w:rPr>
                      <w:rFonts w:ascii="Open Sans" w:cs="Open Sans" w:eastAsia="Open Sans" w:hAnsi="Open Sans"/>
                      <w:sz w:val="20"/>
                      <w:szCs w:val="20"/>
                      <w:rtl w:val="0"/>
                    </w:rPr>
                    <w:t xml:space="preserve">6869</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3">
            <w:pPr>
              <w:widowControl w:val="0"/>
              <w:jc w:val="right"/>
              <w:rPr>
                <w:rFonts w:ascii="Open Sans" w:cs="Open Sans" w:eastAsia="Open Sans" w:hAnsi="Open Sans"/>
                <w:sz w:val="20"/>
                <w:szCs w:val="20"/>
              </w:rPr>
            </w:pPr>
            <w:sdt>
              <w:sdtPr>
                <w:tag w:val="goog_rdk_155"/>
              </w:sdtPr>
              <w:sdtContent>
                <w:ins w:author="David Zomzugu" w:id="71" w:date="2021-02-08T22:57:59Z">
                  <w:r w:rsidDel="00000000" w:rsidR="00000000" w:rsidRPr="00000000">
                    <w:rPr>
                      <w:rFonts w:ascii="Open Sans" w:cs="Open Sans" w:eastAsia="Open Sans" w:hAnsi="Open Sans"/>
                      <w:sz w:val="20"/>
                      <w:szCs w:val="20"/>
                      <w:rtl w:val="0"/>
                    </w:rPr>
                    <w:t xml:space="preserve">12591</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4">
            <w:pPr>
              <w:widowControl w:val="0"/>
              <w:jc w:val="right"/>
              <w:rPr>
                <w:rFonts w:ascii="Open Sans" w:cs="Open Sans" w:eastAsia="Open Sans" w:hAnsi="Open Sans"/>
                <w:sz w:val="20"/>
                <w:szCs w:val="20"/>
              </w:rPr>
            </w:pPr>
            <w:sdt>
              <w:sdtPr>
                <w:tag w:val="goog_rdk_157"/>
              </w:sdtPr>
              <w:sdtContent>
                <w:ins w:author="David Zomzugu" w:id="72" w:date="2021-02-08T22:58:16Z">
                  <w:r w:rsidDel="00000000" w:rsidR="00000000" w:rsidRPr="00000000">
                    <w:rPr>
                      <w:rFonts w:ascii="Open Sans" w:cs="Open Sans" w:eastAsia="Open Sans" w:hAnsi="Open Sans"/>
                      <w:sz w:val="20"/>
                      <w:szCs w:val="20"/>
                      <w:rtl w:val="0"/>
                    </w:rPr>
                    <w:t xml:space="preserve">12807</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5">
            <w:pPr>
              <w:widowControl w:val="0"/>
              <w:jc w:val="right"/>
              <w:rPr>
                <w:rFonts w:ascii="Open Sans" w:cs="Open Sans" w:eastAsia="Open Sans" w:hAnsi="Open Sans"/>
                <w:sz w:val="20"/>
                <w:szCs w:val="20"/>
              </w:rPr>
            </w:pPr>
            <w:sdt>
              <w:sdtPr>
                <w:tag w:val="goog_rdk_159"/>
              </w:sdtPr>
              <w:sdtContent>
                <w:ins w:author="David Zomzugu" w:id="73" w:date="2021-02-08T22:58:34Z">
                  <w:r w:rsidDel="00000000" w:rsidR="00000000" w:rsidRPr="00000000">
                    <w:rPr>
                      <w:rFonts w:ascii="Open Sans" w:cs="Open Sans" w:eastAsia="Open Sans" w:hAnsi="Open Sans"/>
                      <w:sz w:val="20"/>
                      <w:szCs w:val="20"/>
                      <w:rtl w:val="0"/>
                    </w:rPr>
                    <w:t xml:space="preserve">12180</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6">
            <w:pPr>
              <w:widowControl w:val="0"/>
              <w:jc w:val="right"/>
              <w:rPr>
                <w:rFonts w:ascii="Open Sans" w:cs="Open Sans" w:eastAsia="Open Sans" w:hAnsi="Open Sans"/>
                <w:sz w:val="20"/>
                <w:szCs w:val="20"/>
              </w:rPr>
            </w:pPr>
            <w:sdt>
              <w:sdtPr>
                <w:tag w:val="goog_rdk_161"/>
              </w:sdtPr>
              <w:sdtContent>
                <w:ins w:author="David Zomzugu" w:id="74" w:date="2021-02-08T22:58:47Z">
                  <w:r w:rsidDel="00000000" w:rsidR="00000000" w:rsidRPr="00000000">
                    <w:rPr>
                      <w:rFonts w:ascii="Open Sans" w:cs="Open Sans" w:eastAsia="Open Sans" w:hAnsi="Open Sans"/>
                      <w:sz w:val="20"/>
                      <w:szCs w:val="20"/>
                      <w:rtl w:val="0"/>
                    </w:rPr>
                    <w:t xml:space="preserve">1220</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7">
            <w:pPr>
              <w:widowControl w:val="0"/>
              <w:jc w:val="right"/>
              <w:rPr>
                <w:rFonts w:ascii="Open Sans" w:cs="Open Sans" w:eastAsia="Open Sans" w:hAnsi="Open Sans"/>
                <w:sz w:val="20"/>
                <w:szCs w:val="20"/>
              </w:rPr>
            </w:pPr>
            <w:sdt>
              <w:sdtPr>
                <w:tag w:val="goog_rdk_163"/>
              </w:sdtPr>
              <w:sdtContent>
                <w:ins w:author="David Zomzugu" w:id="75" w:date="2021-02-08T22:59:21Z">
                  <w:r w:rsidDel="00000000" w:rsidR="00000000" w:rsidRPr="00000000">
                    <w:rPr>
                      <w:rFonts w:ascii="Open Sans" w:cs="Open Sans" w:eastAsia="Open Sans" w:hAnsi="Open Sans"/>
                      <w:sz w:val="20"/>
                      <w:szCs w:val="20"/>
                      <w:rtl w:val="0"/>
                    </w:rPr>
                    <w:t xml:space="preserve">12371</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8">
            <w:pPr>
              <w:widowControl w:val="0"/>
              <w:jc w:val="right"/>
              <w:rPr>
                <w:rFonts w:ascii="Open Sans" w:cs="Open Sans" w:eastAsia="Open Sans" w:hAnsi="Open Sans"/>
                <w:sz w:val="20"/>
                <w:szCs w:val="20"/>
              </w:rPr>
            </w:pPr>
            <w:sdt>
              <w:sdtPr>
                <w:tag w:val="goog_rdk_165"/>
              </w:sdtPr>
              <w:sdtContent>
                <w:ins w:author="David Zomzugu" w:id="76" w:date="2021-02-08T22:59:28Z">
                  <w:r w:rsidDel="00000000" w:rsidR="00000000" w:rsidRPr="00000000">
                    <w:rPr>
                      <w:rFonts w:ascii="Open Sans" w:cs="Open Sans" w:eastAsia="Open Sans" w:hAnsi="Open Sans"/>
                      <w:sz w:val="20"/>
                      <w:szCs w:val="20"/>
                      <w:rtl w:val="0"/>
                    </w:rPr>
                    <w:t xml:space="preserve">12201</w:t>
                  </w:r>
                </w:ins>
              </w:sdtContent>
            </w:sdt>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Brooklyn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A">
            <w:pPr>
              <w:widowControl w:val="0"/>
              <w:jc w:val="right"/>
              <w:rPr>
                <w:rFonts w:ascii="Open Sans" w:cs="Open Sans" w:eastAsia="Open Sans" w:hAnsi="Open Sans"/>
                <w:sz w:val="20"/>
                <w:szCs w:val="20"/>
              </w:rPr>
            </w:pPr>
            <w:sdt>
              <w:sdtPr>
                <w:tag w:val="goog_rdk_167"/>
              </w:sdtPr>
              <w:sdtContent>
                <w:ins w:author="David Zomzugu" w:id="77" w:date="2021-02-08T23:00:04Z">
                  <w:r w:rsidDel="00000000" w:rsidR="00000000" w:rsidRPr="00000000">
                    <w:rPr>
                      <w:rFonts w:ascii="Open Sans" w:cs="Open Sans" w:eastAsia="Open Sans" w:hAnsi="Open Sans"/>
                      <w:sz w:val="20"/>
                      <w:szCs w:val="20"/>
                      <w:rtl w:val="0"/>
                    </w:rPr>
                    <w:t xml:space="preserve">2009</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B">
            <w:pPr>
              <w:widowControl w:val="0"/>
              <w:jc w:val="right"/>
              <w:rPr>
                <w:rFonts w:ascii="Open Sans" w:cs="Open Sans" w:eastAsia="Open Sans" w:hAnsi="Open Sans"/>
                <w:sz w:val="20"/>
                <w:szCs w:val="20"/>
              </w:rPr>
            </w:pPr>
            <w:sdt>
              <w:sdtPr>
                <w:tag w:val="goog_rdk_169"/>
              </w:sdtPr>
              <w:sdtContent>
                <w:ins w:author="David Zomzugu" w:id="78" w:date="2021-02-08T23:00:08Z">
                  <w:r w:rsidDel="00000000" w:rsidR="00000000" w:rsidRPr="00000000">
                    <w:rPr>
                      <w:rFonts w:ascii="Open Sans" w:cs="Open Sans" w:eastAsia="Open Sans" w:hAnsi="Open Sans"/>
                      <w:sz w:val="20"/>
                      <w:szCs w:val="20"/>
                      <w:rtl w:val="0"/>
                    </w:rPr>
                    <w:t xml:space="preserve">3737</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C">
            <w:pPr>
              <w:widowControl w:val="0"/>
              <w:jc w:val="right"/>
              <w:rPr>
                <w:rFonts w:ascii="Open Sans" w:cs="Open Sans" w:eastAsia="Open Sans" w:hAnsi="Open Sans"/>
                <w:sz w:val="20"/>
                <w:szCs w:val="20"/>
              </w:rPr>
            </w:pPr>
            <w:sdt>
              <w:sdtPr>
                <w:tag w:val="goog_rdk_171"/>
              </w:sdtPr>
              <w:sdtContent>
                <w:ins w:author="David Zomzugu" w:id="79" w:date="2021-02-08T23:00:25Z">
                  <w:r w:rsidDel="00000000" w:rsidR="00000000" w:rsidRPr="00000000">
                    <w:rPr>
                      <w:rFonts w:ascii="Open Sans" w:cs="Open Sans" w:eastAsia="Open Sans" w:hAnsi="Open Sans"/>
                      <w:sz w:val="20"/>
                      <w:szCs w:val="20"/>
                      <w:rtl w:val="0"/>
                    </w:rPr>
                    <w:t xml:space="preserve">3590</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D">
            <w:pPr>
              <w:widowControl w:val="0"/>
              <w:jc w:val="right"/>
              <w:rPr>
                <w:rFonts w:ascii="Open Sans" w:cs="Open Sans" w:eastAsia="Open Sans" w:hAnsi="Open Sans"/>
                <w:sz w:val="20"/>
                <w:szCs w:val="20"/>
              </w:rPr>
            </w:pPr>
            <w:sdt>
              <w:sdtPr>
                <w:tag w:val="goog_rdk_173"/>
              </w:sdtPr>
              <w:sdtContent>
                <w:ins w:author="David Zomzugu" w:id="80" w:date="2021-02-08T23:00:31Z">
                  <w:r w:rsidDel="00000000" w:rsidR="00000000" w:rsidRPr="00000000">
                    <w:rPr>
                      <w:rFonts w:ascii="Open Sans" w:cs="Open Sans" w:eastAsia="Open Sans" w:hAnsi="Open Sans"/>
                      <w:sz w:val="20"/>
                      <w:szCs w:val="20"/>
                      <w:rtl w:val="0"/>
                    </w:rPr>
                    <w:t xml:space="preserve">4025</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E">
            <w:pPr>
              <w:widowControl w:val="0"/>
              <w:jc w:val="right"/>
              <w:rPr>
                <w:rFonts w:ascii="Open Sans" w:cs="Open Sans" w:eastAsia="Open Sans" w:hAnsi="Open Sans"/>
                <w:sz w:val="20"/>
                <w:szCs w:val="20"/>
              </w:rPr>
            </w:pPr>
            <w:sdt>
              <w:sdtPr>
                <w:tag w:val="goog_rdk_175"/>
              </w:sdtPr>
              <w:sdtContent>
                <w:ins w:author="David Zomzugu" w:id="81" w:date="2021-02-08T23:02:40Z">
                  <w:r w:rsidDel="00000000" w:rsidR="00000000" w:rsidRPr="00000000">
                    <w:rPr>
                      <w:rFonts w:ascii="Open Sans" w:cs="Open Sans" w:eastAsia="Open Sans" w:hAnsi="Open Sans"/>
                      <w:sz w:val="20"/>
                      <w:szCs w:val="20"/>
                      <w:rtl w:val="0"/>
                    </w:rPr>
                    <w:t xml:space="preserve">3440</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F">
            <w:pPr>
              <w:widowControl w:val="0"/>
              <w:jc w:val="right"/>
              <w:rPr>
                <w:rFonts w:ascii="Open Sans" w:cs="Open Sans" w:eastAsia="Open Sans" w:hAnsi="Open Sans"/>
                <w:sz w:val="20"/>
                <w:szCs w:val="20"/>
              </w:rPr>
            </w:pPr>
            <w:sdt>
              <w:sdtPr>
                <w:tag w:val="goog_rdk_177"/>
              </w:sdtPr>
              <w:sdtContent>
                <w:ins w:author="David Zomzugu" w:id="82" w:date="2021-02-08T23:02:45Z">
                  <w:r w:rsidDel="00000000" w:rsidR="00000000" w:rsidRPr="00000000">
                    <w:rPr>
                      <w:rFonts w:ascii="Open Sans" w:cs="Open Sans" w:eastAsia="Open Sans" w:hAnsi="Open Sans"/>
                      <w:sz w:val="20"/>
                      <w:szCs w:val="20"/>
                      <w:rtl w:val="0"/>
                    </w:rPr>
                    <w:t xml:space="preserve">3400</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jc w:val="right"/>
              <w:rPr>
                <w:rFonts w:ascii="Open Sans" w:cs="Open Sans" w:eastAsia="Open Sans" w:hAnsi="Open Sans"/>
                <w:sz w:val="20"/>
                <w:szCs w:val="20"/>
              </w:rPr>
            </w:pPr>
            <w:sdt>
              <w:sdtPr>
                <w:tag w:val="goog_rdk_179"/>
              </w:sdtPr>
              <w:sdtContent>
                <w:ins w:author="David Zomzugu" w:id="83" w:date="2021-02-08T23:03:04Z">
                  <w:r w:rsidDel="00000000" w:rsidR="00000000" w:rsidRPr="00000000">
                    <w:rPr>
                      <w:rFonts w:ascii="Open Sans" w:cs="Open Sans" w:eastAsia="Open Sans" w:hAnsi="Open Sans"/>
                      <w:sz w:val="20"/>
                      <w:szCs w:val="20"/>
                      <w:rtl w:val="0"/>
                    </w:rPr>
                    <w:t xml:space="preserve">3556</w:t>
                  </w:r>
                </w:ins>
              </w:sdtContent>
            </w:sdt>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1">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Bronx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2">
            <w:pPr>
              <w:widowControl w:val="0"/>
              <w:jc w:val="right"/>
              <w:rPr>
                <w:rFonts w:ascii="Open Sans" w:cs="Open Sans" w:eastAsia="Open Sans" w:hAnsi="Open Sans"/>
                <w:sz w:val="20"/>
                <w:szCs w:val="20"/>
              </w:rPr>
            </w:pPr>
            <w:sdt>
              <w:sdtPr>
                <w:tag w:val="goog_rdk_181"/>
              </w:sdtPr>
              <w:sdtContent>
                <w:ins w:author="David Zomzugu" w:id="84" w:date="2021-02-08T23:03:28Z">
                  <w:r w:rsidDel="00000000" w:rsidR="00000000" w:rsidRPr="00000000">
                    <w:rPr>
                      <w:rFonts w:ascii="Open Sans" w:cs="Open Sans" w:eastAsia="Open Sans" w:hAnsi="Open Sans"/>
                      <w:sz w:val="20"/>
                      <w:szCs w:val="20"/>
                      <w:rtl w:val="0"/>
                    </w:rPr>
                    <w:t xml:space="preserve">250</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3">
            <w:pPr>
              <w:widowControl w:val="0"/>
              <w:jc w:val="right"/>
              <w:rPr>
                <w:rFonts w:ascii="Open Sans" w:cs="Open Sans" w:eastAsia="Open Sans" w:hAnsi="Open Sans"/>
                <w:sz w:val="20"/>
                <w:szCs w:val="20"/>
              </w:rPr>
            </w:pPr>
            <w:sdt>
              <w:sdtPr>
                <w:tag w:val="goog_rdk_183"/>
              </w:sdtPr>
              <w:sdtContent>
                <w:ins w:author="David Zomzugu" w:id="85" w:date="2021-02-08T23:03:33Z">
                  <w:r w:rsidDel="00000000" w:rsidR="00000000" w:rsidRPr="00000000">
                    <w:rPr>
                      <w:rFonts w:ascii="Open Sans" w:cs="Open Sans" w:eastAsia="Open Sans" w:hAnsi="Open Sans"/>
                      <w:sz w:val="20"/>
                      <w:szCs w:val="20"/>
                      <w:rtl w:val="0"/>
                    </w:rPr>
                    <w:t xml:space="preserve">533</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4">
            <w:pPr>
              <w:widowControl w:val="0"/>
              <w:jc w:val="right"/>
              <w:rPr>
                <w:rFonts w:ascii="Open Sans" w:cs="Open Sans" w:eastAsia="Open Sans" w:hAnsi="Open Sans"/>
                <w:sz w:val="20"/>
                <w:szCs w:val="20"/>
              </w:rPr>
            </w:pPr>
            <w:sdt>
              <w:sdtPr>
                <w:tag w:val="goog_rdk_185"/>
              </w:sdtPr>
              <w:sdtContent>
                <w:ins w:author="David Zomzugu" w:id="86" w:date="2021-02-08T23:03:46Z">
                  <w:r w:rsidDel="00000000" w:rsidR="00000000" w:rsidRPr="00000000">
                    <w:rPr>
                      <w:rFonts w:ascii="Open Sans" w:cs="Open Sans" w:eastAsia="Open Sans" w:hAnsi="Open Sans"/>
                      <w:sz w:val="20"/>
                      <w:szCs w:val="20"/>
                      <w:rtl w:val="0"/>
                    </w:rPr>
                    <w:t xml:space="preserve">507</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5">
            <w:pPr>
              <w:widowControl w:val="0"/>
              <w:jc w:val="right"/>
              <w:rPr>
                <w:rFonts w:ascii="Open Sans" w:cs="Open Sans" w:eastAsia="Open Sans" w:hAnsi="Open Sans"/>
                <w:sz w:val="20"/>
                <w:szCs w:val="20"/>
              </w:rPr>
            </w:pPr>
            <w:sdt>
              <w:sdtPr>
                <w:tag w:val="goog_rdk_187"/>
              </w:sdtPr>
              <w:sdtContent>
                <w:ins w:author="David Zomzugu" w:id="87" w:date="2021-02-08T23:03:52Z">
                  <w:r w:rsidDel="00000000" w:rsidR="00000000" w:rsidRPr="00000000">
                    <w:rPr>
                      <w:rFonts w:ascii="Open Sans" w:cs="Open Sans" w:eastAsia="Open Sans" w:hAnsi="Open Sans"/>
                      <w:sz w:val="20"/>
                      <w:szCs w:val="20"/>
                      <w:rtl w:val="0"/>
                    </w:rPr>
                    <w:t xml:space="preserve">469</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6">
            <w:pPr>
              <w:widowControl w:val="0"/>
              <w:jc w:val="right"/>
              <w:rPr>
                <w:rFonts w:ascii="Open Sans" w:cs="Open Sans" w:eastAsia="Open Sans" w:hAnsi="Open Sans"/>
                <w:sz w:val="20"/>
                <w:szCs w:val="20"/>
              </w:rPr>
            </w:pPr>
            <w:sdt>
              <w:sdtPr>
                <w:tag w:val="goog_rdk_189"/>
              </w:sdtPr>
              <w:sdtContent>
                <w:ins w:author="David Zomzugu" w:id="88" w:date="2021-02-08T23:04:12Z">
                  <w:r w:rsidDel="00000000" w:rsidR="00000000" w:rsidRPr="00000000">
                    <w:rPr>
                      <w:rFonts w:ascii="Open Sans" w:cs="Open Sans" w:eastAsia="Open Sans" w:hAnsi="Open Sans"/>
                      <w:sz w:val="20"/>
                      <w:szCs w:val="20"/>
                      <w:rtl w:val="0"/>
                    </w:rPr>
                    <w:t xml:space="preserve">510</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7">
            <w:pPr>
              <w:widowControl w:val="0"/>
              <w:jc w:val="right"/>
              <w:rPr>
                <w:rFonts w:ascii="Open Sans" w:cs="Open Sans" w:eastAsia="Open Sans" w:hAnsi="Open Sans"/>
                <w:sz w:val="20"/>
                <w:szCs w:val="20"/>
              </w:rPr>
            </w:pPr>
            <w:sdt>
              <w:sdtPr>
                <w:tag w:val="goog_rdk_191"/>
              </w:sdtPr>
              <w:sdtContent>
                <w:ins w:author="David Zomzugu" w:id="89" w:date="2021-02-08T23:04:17Z">
                  <w:r w:rsidDel="00000000" w:rsidR="00000000" w:rsidRPr="00000000">
                    <w:rPr>
                      <w:rFonts w:ascii="Open Sans" w:cs="Open Sans" w:eastAsia="Open Sans" w:hAnsi="Open Sans"/>
                      <w:sz w:val="20"/>
                      <w:szCs w:val="20"/>
                      <w:rtl w:val="0"/>
                    </w:rPr>
                    <w:t xml:space="preserve">394</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98">
            <w:pPr>
              <w:widowControl w:val="0"/>
              <w:jc w:val="right"/>
              <w:rPr>
                <w:rFonts w:ascii="Open Sans" w:cs="Open Sans" w:eastAsia="Open Sans" w:hAnsi="Open Sans"/>
                <w:sz w:val="20"/>
                <w:szCs w:val="20"/>
              </w:rPr>
            </w:pPr>
            <w:sdt>
              <w:sdtPr>
                <w:tag w:val="goog_rdk_193"/>
              </w:sdtPr>
              <w:sdtContent>
                <w:ins w:author="David Zomzugu" w:id="90" w:date="2021-02-08T23:04:31Z">
                  <w:r w:rsidDel="00000000" w:rsidR="00000000" w:rsidRPr="00000000">
                    <w:rPr>
                      <w:rFonts w:ascii="Open Sans" w:cs="Open Sans" w:eastAsia="Open Sans" w:hAnsi="Open Sans"/>
                      <w:sz w:val="20"/>
                      <w:szCs w:val="20"/>
                      <w:rtl w:val="0"/>
                    </w:rPr>
                    <w:t xml:space="preserve">558</w:t>
                  </w:r>
                </w:ins>
              </w:sdtContent>
            </w:sdt>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Queens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jc w:val="right"/>
              <w:rPr>
                <w:rFonts w:ascii="Open Sans" w:cs="Open Sans" w:eastAsia="Open Sans" w:hAnsi="Open Sans"/>
                <w:sz w:val="20"/>
                <w:szCs w:val="20"/>
              </w:rPr>
            </w:pPr>
            <w:sdt>
              <w:sdtPr>
                <w:tag w:val="goog_rdk_195"/>
              </w:sdtPr>
              <w:sdtContent>
                <w:ins w:author="David Zomzugu" w:id="91" w:date="2021-02-08T23:05:02Z">
                  <w:r w:rsidDel="00000000" w:rsidR="00000000" w:rsidRPr="00000000">
                    <w:rPr>
                      <w:rFonts w:ascii="Open Sans" w:cs="Open Sans" w:eastAsia="Open Sans" w:hAnsi="Open Sans"/>
                      <w:sz w:val="20"/>
                      <w:szCs w:val="20"/>
                      <w:rtl w:val="0"/>
                    </w:rPr>
                    <w:t xml:space="preserve">595</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jc w:val="right"/>
              <w:rPr>
                <w:rFonts w:ascii="Open Sans" w:cs="Open Sans" w:eastAsia="Open Sans" w:hAnsi="Open Sans"/>
                <w:sz w:val="20"/>
                <w:szCs w:val="20"/>
              </w:rPr>
            </w:pPr>
            <w:sdt>
              <w:sdtPr>
                <w:tag w:val="goog_rdk_197"/>
              </w:sdtPr>
              <w:sdtContent>
                <w:ins w:author="David Zomzugu" w:id="92" w:date="2021-02-08T23:05:09Z">
                  <w:r w:rsidDel="00000000" w:rsidR="00000000" w:rsidRPr="00000000">
                    <w:rPr>
                      <w:rFonts w:ascii="Open Sans" w:cs="Open Sans" w:eastAsia="Open Sans" w:hAnsi="Open Sans"/>
                      <w:sz w:val="20"/>
                      <w:szCs w:val="20"/>
                      <w:rtl w:val="0"/>
                    </w:rPr>
                    <w:t xml:space="preserve">842</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jc w:val="right"/>
              <w:rPr>
                <w:rFonts w:ascii="Open Sans" w:cs="Open Sans" w:eastAsia="Open Sans" w:hAnsi="Open Sans"/>
                <w:sz w:val="20"/>
                <w:szCs w:val="20"/>
              </w:rPr>
            </w:pPr>
            <w:sdt>
              <w:sdtPr>
                <w:tag w:val="goog_rdk_199"/>
              </w:sdtPr>
              <w:sdtContent>
                <w:ins w:author="David Zomzugu" w:id="93" w:date="2021-02-08T23:05:26Z">
                  <w:r w:rsidDel="00000000" w:rsidR="00000000" w:rsidRPr="00000000">
                    <w:rPr>
                      <w:rFonts w:ascii="Open Sans" w:cs="Open Sans" w:eastAsia="Open Sans" w:hAnsi="Open Sans"/>
                      <w:sz w:val="20"/>
                      <w:szCs w:val="20"/>
                      <w:rtl w:val="0"/>
                    </w:rPr>
                    <w:t xml:space="preserve">905</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jc w:val="right"/>
              <w:rPr>
                <w:rFonts w:ascii="Open Sans" w:cs="Open Sans" w:eastAsia="Open Sans" w:hAnsi="Open Sans"/>
                <w:sz w:val="20"/>
                <w:szCs w:val="20"/>
              </w:rPr>
            </w:pPr>
            <w:sdt>
              <w:sdtPr>
                <w:tag w:val="goog_rdk_201"/>
              </w:sdtPr>
              <w:sdtContent>
                <w:ins w:author="David Zomzugu" w:id="94" w:date="2021-02-08T23:05:33Z">
                  <w:r w:rsidDel="00000000" w:rsidR="00000000" w:rsidRPr="00000000">
                    <w:rPr>
                      <w:rFonts w:ascii="Open Sans" w:cs="Open Sans" w:eastAsia="Open Sans" w:hAnsi="Open Sans"/>
                      <w:sz w:val="20"/>
                      <w:szCs w:val="20"/>
                      <w:rtl w:val="0"/>
                    </w:rPr>
                    <w:t xml:space="preserve">893</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jc w:val="right"/>
              <w:rPr>
                <w:rFonts w:ascii="Open Sans" w:cs="Open Sans" w:eastAsia="Open Sans" w:hAnsi="Open Sans"/>
                <w:sz w:val="20"/>
                <w:szCs w:val="20"/>
              </w:rPr>
            </w:pPr>
            <w:sdt>
              <w:sdtPr>
                <w:tag w:val="goog_rdk_203"/>
              </w:sdtPr>
              <w:sdtContent>
                <w:ins w:author="David Zomzugu" w:id="95" w:date="2021-02-08T23:05:52Z">
                  <w:r w:rsidDel="00000000" w:rsidR="00000000" w:rsidRPr="00000000">
                    <w:rPr>
                      <w:rFonts w:ascii="Open Sans" w:cs="Open Sans" w:eastAsia="Open Sans" w:hAnsi="Open Sans"/>
                      <w:sz w:val="20"/>
                      <w:szCs w:val="20"/>
                      <w:rtl w:val="0"/>
                    </w:rPr>
                    <w:t xml:space="preserve">1026</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F">
            <w:pPr>
              <w:widowControl w:val="0"/>
              <w:jc w:val="right"/>
              <w:rPr>
                <w:rFonts w:ascii="Open Sans" w:cs="Open Sans" w:eastAsia="Open Sans" w:hAnsi="Open Sans"/>
                <w:sz w:val="20"/>
                <w:szCs w:val="20"/>
              </w:rPr>
            </w:pPr>
            <w:sdt>
              <w:sdtPr>
                <w:tag w:val="goog_rdk_205"/>
              </w:sdtPr>
              <w:sdtContent>
                <w:ins w:author="David Zomzugu" w:id="96" w:date="2021-02-08T23:06:05Z">
                  <w:r w:rsidDel="00000000" w:rsidR="00000000" w:rsidRPr="00000000">
                    <w:rPr>
                      <w:rFonts w:ascii="Open Sans" w:cs="Open Sans" w:eastAsia="Open Sans" w:hAnsi="Open Sans"/>
                      <w:sz w:val="20"/>
                      <w:szCs w:val="20"/>
                      <w:rtl w:val="0"/>
                    </w:rPr>
                    <w:t xml:space="preserve">1069</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jc w:val="right"/>
              <w:rPr>
                <w:rFonts w:ascii="Open Sans" w:cs="Open Sans" w:eastAsia="Open Sans" w:hAnsi="Open Sans"/>
                <w:sz w:val="20"/>
                <w:szCs w:val="20"/>
              </w:rPr>
            </w:pPr>
            <w:sdt>
              <w:sdtPr>
                <w:tag w:val="goog_rdk_207"/>
              </w:sdtPr>
              <w:sdtContent>
                <w:ins w:author="David Zomzugu" w:id="97" w:date="2021-02-08T23:06:29Z">
                  <w:r w:rsidDel="00000000" w:rsidR="00000000" w:rsidRPr="00000000">
                    <w:rPr>
                      <w:rFonts w:ascii="Open Sans" w:cs="Open Sans" w:eastAsia="Open Sans" w:hAnsi="Open Sans"/>
                      <w:sz w:val="20"/>
                      <w:szCs w:val="20"/>
                      <w:rtl w:val="0"/>
                    </w:rPr>
                    <w:t xml:space="preserve">936</w:t>
                  </w:r>
                </w:ins>
              </w:sdtContent>
            </w:sdt>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1">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Staten Island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2">
            <w:pPr>
              <w:widowControl w:val="0"/>
              <w:jc w:val="right"/>
              <w:rPr>
                <w:rFonts w:ascii="Open Sans" w:cs="Open Sans" w:eastAsia="Open Sans" w:hAnsi="Open Sans"/>
                <w:sz w:val="20"/>
                <w:szCs w:val="20"/>
              </w:rPr>
            </w:pPr>
            <w:sdt>
              <w:sdtPr>
                <w:tag w:val="goog_rdk_209"/>
              </w:sdtPr>
              <w:sdtContent>
                <w:ins w:author="David Zomzugu" w:id="98" w:date="2021-02-08T23:08:44Z">
                  <w:r w:rsidDel="00000000" w:rsidR="00000000" w:rsidRPr="00000000">
                    <w:rPr>
                      <w:rFonts w:ascii="Open Sans" w:cs="Open Sans" w:eastAsia="Open Sans" w:hAnsi="Open Sans"/>
                      <w:sz w:val="20"/>
                      <w:szCs w:val="20"/>
                      <w:rtl w:val="0"/>
                    </w:rPr>
                    <w:t xml:space="preserve">158</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3">
            <w:pPr>
              <w:widowControl w:val="0"/>
              <w:jc w:val="right"/>
              <w:rPr>
                <w:rFonts w:ascii="Open Sans" w:cs="Open Sans" w:eastAsia="Open Sans" w:hAnsi="Open Sans"/>
                <w:sz w:val="20"/>
                <w:szCs w:val="20"/>
              </w:rPr>
            </w:pPr>
            <w:sdt>
              <w:sdtPr>
                <w:tag w:val="goog_rdk_211"/>
              </w:sdtPr>
              <w:sdtContent>
                <w:ins w:author="David Zomzugu" w:id="99" w:date="2021-02-08T23:08:51Z">
                  <w:r w:rsidDel="00000000" w:rsidR="00000000" w:rsidRPr="00000000">
                    <w:rPr>
                      <w:rFonts w:ascii="Open Sans" w:cs="Open Sans" w:eastAsia="Open Sans" w:hAnsi="Open Sans"/>
                      <w:sz w:val="20"/>
                      <w:szCs w:val="20"/>
                      <w:rtl w:val="0"/>
                    </w:rPr>
                    <w:t xml:space="preserve">363</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4">
            <w:pPr>
              <w:widowControl w:val="0"/>
              <w:jc w:val="right"/>
              <w:rPr>
                <w:rFonts w:ascii="Open Sans" w:cs="Open Sans" w:eastAsia="Open Sans" w:hAnsi="Open Sans"/>
                <w:sz w:val="20"/>
                <w:szCs w:val="20"/>
              </w:rPr>
            </w:pPr>
            <w:sdt>
              <w:sdtPr>
                <w:tag w:val="goog_rdk_213"/>
              </w:sdtPr>
              <w:sdtContent>
                <w:ins w:author="David Zomzugu" w:id="100" w:date="2021-02-08T23:09:07Z">
                  <w:r w:rsidDel="00000000" w:rsidR="00000000" w:rsidRPr="00000000">
                    <w:rPr>
                      <w:rFonts w:ascii="Open Sans" w:cs="Open Sans" w:eastAsia="Open Sans" w:hAnsi="Open Sans"/>
                      <w:sz w:val="20"/>
                      <w:szCs w:val="20"/>
                      <w:rtl w:val="0"/>
                    </w:rPr>
                    <w:t xml:space="preserve">393</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5">
            <w:pPr>
              <w:widowControl w:val="0"/>
              <w:jc w:val="right"/>
              <w:rPr>
                <w:rFonts w:ascii="Open Sans" w:cs="Open Sans" w:eastAsia="Open Sans" w:hAnsi="Open Sans"/>
                <w:sz w:val="20"/>
                <w:szCs w:val="20"/>
              </w:rPr>
            </w:pPr>
            <w:sdt>
              <w:sdtPr>
                <w:tag w:val="goog_rdk_215"/>
              </w:sdtPr>
              <w:sdtContent>
                <w:ins w:author="David Zomzugu" w:id="101" w:date="2021-02-08T23:09:13Z">
                  <w:r w:rsidDel="00000000" w:rsidR="00000000" w:rsidRPr="00000000">
                    <w:rPr>
                      <w:rFonts w:ascii="Open Sans" w:cs="Open Sans" w:eastAsia="Open Sans" w:hAnsi="Open Sans"/>
                      <w:sz w:val="20"/>
                      <w:szCs w:val="20"/>
                      <w:rtl w:val="0"/>
                    </w:rPr>
                    <w:t xml:space="preserve">396</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6">
            <w:pPr>
              <w:widowControl w:val="0"/>
              <w:jc w:val="right"/>
              <w:rPr>
                <w:rFonts w:ascii="Open Sans" w:cs="Open Sans" w:eastAsia="Open Sans" w:hAnsi="Open Sans"/>
                <w:sz w:val="20"/>
                <w:szCs w:val="20"/>
              </w:rPr>
            </w:pPr>
            <w:sdt>
              <w:sdtPr>
                <w:tag w:val="goog_rdk_217"/>
              </w:sdtPr>
              <w:sdtContent>
                <w:ins w:author="David Zomzugu" w:id="102" w:date="2021-02-08T23:09:31Z">
                  <w:r w:rsidDel="00000000" w:rsidR="00000000" w:rsidRPr="00000000">
                    <w:rPr>
                      <w:rFonts w:ascii="Open Sans" w:cs="Open Sans" w:eastAsia="Open Sans" w:hAnsi="Open Sans"/>
                      <w:sz w:val="20"/>
                      <w:szCs w:val="20"/>
                      <w:rtl w:val="0"/>
                    </w:rPr>
                    <w:t xml:space="preserve">354</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7">
            <w:pPr>
              <w:widowControl w:val="0"/>
              <w:jc w:val="right"/>
              <w:rPr>
                <w:rFonts w:ascii="Open Sans" w:cs="Open Sans" w:eastAsia="Open Sans" w:hAnsi="Open Sans"/>
                <w:sz w:val="20"/>
                <w:szCs w:val="20"/>
              </w:rPr>
            </w:pPr>
            <w:sdt>
              <w:sdtPr>
                <w:tag w:val="goog_rdk_219"/>
              </w:sdtPr>
              <w:sdtContent>
                <w:ins w:author="David Zomzugu" w:id="103" w:date="2021-02-08T23:09:37Z">
                  <w:r w:rsidDel="00000000" w:rsidR="00000000" w:rsidRPr="00000000">
                    <w:rPr>
                      <w:rFonts w:ascii="Open Sans" w:cs="Open Sans" w:eastAsia="Open Sans" w:hAnsi="Open Sans"/>
                      <w:sz w:val="20"/>
                      <w:szCs w:val="20"/>
                      <w:rtl w:val="0"/>
                    </w:rPr>
                    <w:t xml:space="preserve">460</w:t>
                  </w:r>
                </w:ins>
              </w:sdtContent>
            </w:sdt>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8">
            <w:pPr>
              <w:widowControl w:val="0"/>
              <w:jc w:val="right"/>
              <w:rPr>
                <w:rFonts w:ascii="Open Sans" w:cs="Open Sans" w:eastAsia="Open Sans" w:hAnsi="Open Sans"/>
                <w:sz w:val="20"/>
                <w:szCs w:val="20"/>
              </w:rPr>
            </w:pPr>
            <w:sdt>
              <w:sdtPr>
                <w:tag w:val="goog_rdk_221"/>
              </w:sdtPr>
              <w:sdtContent>
                <w:ins w:author="David Zomzugu" w:id="104" w:date="2021-02-08T23:10:01Z">
                  <w:r w:rsidDel="00000000" w:rsidR="00000000" w:rsidRPr="00000000">
                    <w:rPr>
                      <w:rFonts w:ascii="Open Sans" w:cs="Open Sans" w:eastAsia="Open Sans" w:hAnsi="Open Sans"/>
                      <w:sz w:val="20"/>
                      <w:szCs w:val="20"/>
                      <w:rtl w:val="0"/>
                    </w:rPr>
                    <w:t xml:space="preserve">344</w:t>
                  </w:r>
                </w:ins>
              </w:sdtContent>
            </w:sdt>
            <w:r w:rsidDel="00000000" w:rsidR="00000000" w:rsidRPr="00000000">
              <w:rPr>
                <w:rtl w:val="0"/>
              </w:rPr>
            </w:r>
          </w:p>
        </w:tc>
      </w:tr>
    </w:tbl>
    <w:p w:rsidR="00000000" w:rsidDel="00000000" w:rsidP="00000000" w:rsidRDefault="00000000" w:rsidRPr="00000000" w14:paraId="000001A9">
      <w:pPr>
        <w:ind w:left="720" w:firstLine="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AA">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AB">
      <w:pPr>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AC">
      <w:pPr>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ETL Automation and  Scalability:</w:t>
      </w:r>
    </w:p>
    <w:p w:rsidR="00000000" w:rsidDel="00000000" w:rsidP="00000000" w:rsidRDefault="00000000" w:rsidRPr="00000000" w14:paraId="000001AD">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Provide an analysis about this ETL process. Address and provide rationale for manually extracting, loading and transforming the data from the raw logs. Also address potential preliminary recommendations on improving this process. </w:t>
      </w:r>
    </w:p>
    <w:p w:rsidR="00000000" w:rsidDel="00000000" w:rsidP="00000000" w:rsidRDefault="00000000" w:rsidRPr="00000000" w14:paraId="000001AE">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AF">
      <w:pPr>
        <w:numPr>
          <w:ilvl w:val="0"/>
          <w:numId w:val="29"/>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Background</w:t>
      </w:r>
    </w:p>
    <w:sdt>
      <w:sdtPr>
        <w:tag w:val="goog_rdk_225"/>
      </w:sdtPr>
      <w:sdtContent>
        <w:p w:rsidR="00000000" w:rsidDel="00000000" w:rsidP="00000000" w:rsidRDefault="00000000" w:rsidRPr="00000000" w14:paraId="000001B0">
          <w:pPr>
            <w:jc w:val="both"/>
            <w:rPr>
              <w:ins w:author="David Zomzugu" w:id="106" w:date="2021-02-09T00:32:30Z"/>
              <w:rFonts w:ascii="Open Sans" w:cs="Open Sans" w:eastAsia="Open Sans" w:hAnsi="Open Sans"/>
              <w:i w:val="1"/>
              <w:sz w:val="20"/>
              <w:szCs w:val="20"/>
            </w:rPr>
          </w:pPr>
          <w:sdt>
            <w:sdtPr>
              <w:tag w:val="goog_rdk_223"/>
            </w:sdtPr>
            <w:sdtContent>
              <w:ins w:author="David Zomzugu" w:id="105" w:date="2021-02-09T00:06:16Z">
                <w:r w:rsidDel="00000000" w:rsidR="00000000" w:rsidRPr="00000000">
                  <w:rPr>
                    <w:rFonts w:ascii="Open Sans" w:cs="Open Sans" w:eastAsia="Open Sans" w:hAnsi="Open Sans"/>
                    <w:i w:val="1"/>
                    <w:sz w:val="20"/>
                    <w:szCs w:val="20"/>
                    <w:rtl w:val="0"/>
                  </w:rPr>
                  <w:t xml:space="preserve">Raw </w:t>
                </w:r>
                <w:r w:rsidDel="00000000" w:rsidR="00000000" w:rsidRPr="00000000">
                  <w:rPr>
                    <w:rFonts w:ascii="Open Sans" w:cs="Open Sans" w:eastAsia="Open Sans" w:hAnsi="Open Sans"/>
                    <w:i w:val="1"/>
                    <w:sz w:val="20"/>
                    <w:szCs w:val="20"/>
                    <w:rtl w:val="0"/>
                  </w:rPr>
                  <w:t xml:space="preserve">data</w:t>
                </w:r>
                <w:r w:rsidDel="00000000" w:rsidR="00000000" w:rsidRPr="00000000">
                  <w:rPr>
                    <w:rFonts w:ascii="Open Sans" w:cs="Open Sans" w:eastAsia="Open Sans" w:hAnsi="Open Sans"/>
                    <w:i w:val="1"/>
                    <w:sz w:val="20"/>
                    <w:szCs w:val="20"/>
                    <w:rtl w:val="0"/>
                  </w:rPr>
                  <w:t xml:space="preserve"> was provided in an Excel CSV </w:t>
                </w:r>
                <w:r w:rsidDel="00000000" w:rsidR="00000000" w:rsidRPr="00000000">
                  <w:rPr>
                    <w:rFonts w:ascii="Open Sans" w:cs="Open Sans" w:eastAsia="Open Sans" w:hAnsi="Open Sans"/>
                    <w:i w:val="1"/>
                    <w:sz w:val="20"/>
                    <w:szCs w:val="20"/>
                    <w:rtl w:val="0"/>
                  </w:rPr>
                  <w:t xml:space="preserve">format in the file “section-3-event-logs-template”. The file consists of 9 Columns of 124981 records of events of different types, from various sources, as well as, different timestamps. The data is somewhat organized, but not properly structured for easy analysis.</w:t>
                </w:r>
              </w:ins>
            </w:sdtContent>
          </w:sdt>
          <w:sdt>
            <w:sdtPr>
              <w:tag w:val="goog_rdk_224"/>
            </w:sdtPr>
            <w:sdtContent>
              <w:ins w:author="David Zomzugu" w:id="106" w:date="2021-02-09T00:32:30Z">
                <w:r w:rsidDel="00000000" w:rsidR="00000000" w:rsidRPr="00000000">
                  <w:rPr>
                    <w:rtl w:val="0"/>
                  </w:rPr>
                </w:r>
              </w:ins>
            </w:sdtContent>
          </w:sdt>
        </w:p>
      </w:sdtContent>
    </w:sdt>
    <w:sdt>
      <w:sdtPr>
        <w:tag w:val="goog_rdk_227"/>
      </w:sdtPr>
      <w:sdtContent>
        <w:p w:rsidR="00000000" w:rsidDel="00000000" w:rsidP="00000000" w:rsidRDefault="00000000" w:rsidRPr="00000000" w14:paraId="000001B1">
          <w:pPr>
            <w:ind w:left="0" w:firstLine="0"/>
            <w:jc w:val="both"/>
            <w:rPr>
              <w:ins w:author="David Zomzugu" w:id="106" w:date="2021-02-09T00:32:30Z"/>
              <w:rFonts w:ascii="Open Sans" w:cs="Open Sans" w:eastAsia="Open Sans" w:hAnsi="Open Sans"/>
              <w:i w:val="1"/>
              <w:sz w:val="20"/>
              <w:szCs w:val="20"/>
            </w:rPr>
          </w:pPr>
          <w:sdt>
            <w:sdtPr>
              <w:tag w:val="goog_rdk_226"/>
            </w:sdtPr>
            <w:sdtContent>
              <w:ins w:author="David Zomzugu" w:id="106" w:date="2021-02-09T00:32:30Z">
                <w:r w:rsidDel="00000000" w:rsidR="00000000" w:rsidRPr="00000000">
                  <w:rPr>
                    <w:rFonts w:ascii="Open Sans" w:cs="Open Sans" w:eastAsia="Open Sans" w:hAnsi="Open Sans"/>
                    <w:i w:val="1"/>
                    <w:sz w:val="20"/>
                    <w:szCs w:val="20"/>
                    <w:rtl w:val="0"/>
                  </w:rPr>
                  <w:t xml:space="preserve">The ETL process allows extraction of the data from the raw file, which is now rearranged and transformed into a scalable and segmented structure that is easily understood for analysis. We can view the events based on Event Type, Daily Volume, Device Type, Page Type and Location. The transformed data presents a better opportunity to utilize the data to its full potential in any application of interest. Note that ETL process was done manually in this case, partly due to very small size data.</w:t>
                </w:r>
              </w:ins>
            </w:sdtContent>
          </w:sdt>
        </w:p>
      </w:sdtContent>
    </w:sdt>
    <w:sdt>
      <w:sdtPr>
        <w:tag w:val="goog_rdk_229"/>
      </w:sdtPr>
      <w:sdtContent>
        <w:p w:rsidR="00000000" w:rsidDel="00000000" w:rsidP="00000000" w:rsidRDefault="00000000" w:rsidRPr="00000000" w14:paraId="000001B2">
          <w:pPr>
            <w:ind w:left="720" w:firstLine="0"/>
            <w:jc w:val="both"/>
            <w:rPr>
              <w:ins w:author="David Zomzugu" w:id="106" w:date="2021-02-09T00:32:30Z"/>
              <w:rFonts w:ascii="Open Sans" w:cs="Open Sans" w:eastAsia="Open Sans" w:hAnsi="Open Sans"/>
              <w:i w:val="1"/>
              <w:sz w:val="20"/>
              <w:szCs w:val="20"/>
            </w:rPr>
          </w:pPr>
          <w:sdt>
            <w:sdtPr>
              <w:tag w:val="goog_rdk_228"/>
            </w:sdtPr>
            <w:sdtContent>
              <w:ins w:author="David Zomzugu" w:id="106" w:date="2021-02-09T00:32:30Z">
                <w:r w:rsidDel="00000000" w:rsidR="00000000" w:rsidRPr="00000000">
                  <w:rPr>
                    <w:rtl w:val="0"/>
                  </w:rPr>
                </w:r>
              </w:ins>
            </w:sdtContent>
          </w:sdt>
        </w:p>
      </w:sdtContent>
    </w:sdt>
    <w:sdt>
      <w:sdtPr>
        <w:tag w:val="goog_rdk_231"/>
      </w:sdtPr>
      <w:sdtContent>
        <w:p w:rsidR="00000000" w:rsidDel="00000000" w:rsidP="00000000" w:rsidRDefault="00000000" w:rsidRPr="00000000" w14:paraId="000001B3">
          <w:pPr>
            <w:numPr>
              <w:ilvl w:val="0"/>
              <w:numId w:val="3"/>
            </w:numPr>
            <w:ind w:left="720" w:hanging="360"/>
            <w:jc w:val="both"/>
            <w:rPr>
              <w:ins w:author="David Zomzugu" w:id="106" w:date="2021-02-09T00:32:30Z"/>
              <w:rFonts w:ascii="Open Sans" w:cs="Open Sans" w:eastAsia="Open Sans" w:hAnsi="Open Sans"/>
              <w:sz w:val="20"/>
              <w:szCs w:val="20"/>
            </w:rPr>
          </w:pPr>
          <w:sdt>
            <w:sdtPr>
              <w:tag w:val="goog_rdk_230"/>
            </w:sdtPr>
            <w:sdtContent>
              <w:ins w:author="David Zomzugu" w:id="106" w:date="2021-02-09T00:32:30Z">
                <w:r w:rsidDel="00000000" w:rsidR="00000000" w:rsidRPr="00000000">
                  <w:rPr>
                    <w:rFonts w:ascii="Open Sans" w:cs="Open Sans" w:eastAsia="Open Sans" w:hAnsi="Open Sans"/>
                    <w:i w:val="1"/>
                    <w:sz w:val="20"/>
                    <w:szCs w:val="20"/>
                    <w:rtl w:val="0"/>
                  </w:rPr>
                  <w:t xml:space="preserve">Advantages of Automated ETL Process</w:t>
                </w:r>
              </w:ins>
            </w:sdtContent>
          </w:sdt>
        </w:p>
      </w:sdtContent>
    </w:sdt>
    <w:sdt>
      <w:sdtPr>
        <w:tag w:val="goog_rdk_233"/>
      </w:sdtPr>
      <w:sdtContent>
        <w:p w:rsidR="00000000" w:rsidDel="00000000" w:rsidP="00000000" w:rsidRDefault="00000000" w:rsidRPr="00000000" w14:paraId="000001B4">
          <w:pPr>
            <w:shd w:fill="ffffff" w:val="clear"/>
            <w:spacing w:after="180" w:lineRule="auto"/>
            <w:ind w:left="0" w:firstLine="0"/>
            <w:jc w:val="both"/>
            <w:rPr>
              <w:ins w:author="David Zomzugu" w:id="106" w:date="2021-02-09T00:32:30Z"/>
              <w:rFonts w:ascii="Open Sans" w:cs="Open Sans" w:eastAsia="Open Sans" w:hAnsi="Open Sans"/>
              <w:sz w:val="21"/>
              <w:szCs w:val="21"/>
            </w:rPr>
          </w:pPr>
          <w:sdt>
            <w:sdtPr>
              <w:tag w:val="goog_rdk_232"/>
            </w:sdtPr>
            <w:sdtContent>
              <w:ins w:author="David Zomzugu" w:id="106" w:date="2021-02-09T00:32:30Z">
                <w:r w:rsidDel="00000000" w:rsidR="00000000" w:rsidRPr="00000000">
                  <w:rPr>
                    <w:rFonts w:ascii="Open Sans" w:cs="Open Sans" w:eastAsia="Open Sans" w:hAnsi="Open Sans"/>
                    <w:sz w:val="21"/>
                    <w:szCs w:val="21"/>
                    <w:rtl w:val="0"/>
                  </w:rPr>
                  <w:t xml:space="preserve">Working with the automated ETL process helps in time saving. Also, you will be able to initiate many processes and engage automatic extraction which is normally done otherwise.</w:t>
                </w:r>
              </w:ins>
            </w:sdtContent>
          </w:sdt>
        </w:p>
      </w:sdtContent>
    </w:sdt>
    <w:sdt>
      <w:sdtPr>
        <w:tag w:val="goog_rdk_235"/>
      </w:sdtPr>
      <w:sdtContent>
        <w:p w:rsidR="00000000" w:rsidDel="00000000" w:rsidP="00000000" w:rsidRDefault="00000000" w:rsidRPr="00000000" w14:paraId="000001B5">
          <w:pPr>
            <w:shd w:fill="ffffff" w:val="clear"/>
            <w:spacing w:after="180" w:lineRule="auto"/>
            <w:ind w:left="0" w:firstLine="0"/>
            <w:jc w:val="both"/>
            <w:rPr>
              <w:ins w:author="David Zomzugu" w:id="106" w:date="2021-02-09T00:32:30Z"/>
              <w:rFonts w:ascii="Open Sans" w:cs="Open Sans" w:eastAsia="Open Sans" w:hAnsi="Open Sans"/>
              <w:sz w:val="21"/>
              <w:szCs w:val="21"/>
            </w:rPr>
          </w:pPr>
          <w:sdt>
            <w:sdtPr>
              <w:tag w:val="goog_rdk_234"/>
            </w:sdtPr>
            <w:sdtContent>
              <w:ins w:author="David Zomzugu" w:id="106" w:date="2021-02-09T00:32:30Z">
                <w:r w:rsidDel="00000000" w:rsidR="00000000" w:rsidRPr="00000000">
                  <w:rPr>
                    <w:rFonts w:ascii="Open Sans" w:cs="Open Sans" w:eastAsia="Open Sans" w:hAnsi="Open Sans"/>
                    <w:sz w:val="21"/>
                    <w:szCs w:val="21"/>
                    <w:rtl w:val="0"/>
                  </w:rPr>
                  <w:t xml:space="preserve">Working with Automated ETL helps to adapt rapidly changing data. Also, we can easily handle a huge amount of data as compared to the manual extraction that requires us to work with it bit by bit hence tedious.</w:t>
                </w:r>
              </w:ins>
            </w:sdtContent>
          </w:sdt>
        </w:p>
      </w:sdtContent>
    </w:sdt>
    <w:sdt>
      <w:sdtPr>
        <w:tag w:val="goog_rdk_237"/>
      </w:sdtPr>
      <w:sdtContent>
        <w:p w:rsidR="00000000" w:rsidDel="00000000" w:rsidP="00000000" w:rsidRDefault="00000000" w:rsidRPr="00000000" w14:paraId="000001B6">
          <w:pPr>
            <w:shd w:fill="ffffff" w:val="clear"/>
            <w:spacing w:after="180" w:lineRule="auto"/>
            <w:ind w:left="0" w:firstLine="0"/>
            <w:jc w:val="both"/>
            <w:rPr>
              <w:ins w:author="David Zomzugu" w:id="106" w:date="2021-02-09T00:32:30Z"/>
              <w:rFonts w:ascii="Open Sans" w:cs="Open Sans" w:eastAsia="Open Sans" w:hAnsi="Open Sans"/>
              <w:sz w:val="21"/>
              <w:szCs w:val="21"/>
            </w:rPr>
          </w:pPr>
          <w:sdt>
            <w:sdtPr>
              <w:tag w:val="goog_rdk_236"/>
            </w:sdtPr>
            <w:sdtContent>
              <w:ins w:author="David Zomzugu" w:id="106" w:date="2021-02-09T00:32:30Z">
                <w:r w:rsidDel="00000000" w:rsidR="00000000" w:rsidRPr="00000000">
                  <w:rPr>
                    <w:rFonts w:ascii="Open Sans" w:cs="Open Sans" w:eastAsia="Open Sans" w:hAnsi="Open Sans"/>
                    <w:sz w:val="21"/>
                    <w:szCs w:val="21"/>
                    <w:rtl w:val="0"/>
                  </w:rPr>
                  <w:t xml:space="preserve">Note that manual ETL will not be suitable for a large amount of data,  because it will require  working on small bits of the data sequentially, which takes much longer.</w:t>
                </w:r>
              </w:ins>
            </w:sdtContent>
          </w:sdt>
        </w:p>
      </w:sdtContent>
    </w:sdt>
    <w:sdt>
      <w:sdtPr>
        <w:tag w:val="goog_rdk_239"/>
      </w:sdtPr>
      <w:sdtContent>
        <w:p w:rsidR="00000000" w:rsidDel="00000000" w:rsidP="00000000" w:rsidRDefault="00000000" w:rsidRPr="00000000" w14:paraId="000001B7">
          <w:pPr>
            <w:numPr>
              <w:ilvl w:val="0"/>
              <w:numId w:val="21"/>
            </w:numPr>
            <w:ind w:left="720" w:hanging="360"/>
            <w:jc w:val="both"/>
            <w:rPr>
              <w:ins w:author="David Zomzugu" w:id="106" w:date="2021-02-09T00:32:30Z"/>
              <w:rFonts w:ascii="Open Sans" w:cs="Open Sans" w:eastAsia="Open Sans" w:hAnsi="Open Sans"/>
              <w:sz w:val="20"/>
              <w:szCs w:val="20"/>
            </w:rPr>
          </w:pPr>
          <w:sdt>
            <w:sdtPr>
              <w:tag w:val="goog_rdk_238"/>
            </w:sdtPr>
            <w:sdtContent>
              <w:ins w:author="David Zomzugu" w:id="106" w:date="2021-02-09T00:32:30Z">
                <w:r w:rsidDel="00000000" w:rsidR="00000000" w:rsidRPr="00000000">
                  <w:rPr>
                    <w:rFonts w:ascii="Open Sans" w:cs="Open Sans" w:eastAsia="Open Sans" w:hAnsi="Open Sans"/>
                    <w:i w:val="1"/>
                    <w:sz w:val="20"/>
                    <w:szCs w:val="20"/>
                    <w:rtl w:val="0"/>
                  </w:rPr>
                  <w:t xml:space="preserve">Tool for Analysis</w:t>
                </w:r>
              </w:ins>
            </w:sdtContent>
          </w:sdt>
        </w:p>
      </w:sdtContent>
    </w:sdt>
    <w:sdt>
      <w:sdtPr>
        <w:tag w:val="goog_rdk_241"/>
      </w:sdtPr>
      <w:sdtContent>
        <w:p w:rsidR="00000000" w:rsidDel="00000000" w:rsidP="00000000" w:rsidRDefault="00000000" w:rsidRPr="00000000" w14:paraId="000001B8">
          <w:pPr>
            <w:ind w:left="0" w:firstLine="0"/>
            <w:jc w:val="both"/>
            <w:rPr>
              <w:ins w:author="David Zomzugu" w:id="106" w:date="2021-02-09T00:32:30Z"/>
              <w:rFonts w:ascii="Open Sans" w:cs="Open Sans" w:eastAsia="Open Sans" w:hAnsi="Open Sans"/>
              <w:i w:val="1"/>
              <w:sz w:val="20"/>
              <w:szCs w:val="20"/>
            </w:rPr>
          </w:pPr>
          <w:sdt>
            <w:sdtPr>
              <w:tag w:val="goog_rdk_240"/>
            </w:sdtPr>
            <w:sdtContent>
              <w:ins w:author="David Zomzugu" w:id="106" w:date="2021-02-09T00:32:30Z">
                <w:r w:rsidDel="00000000" w:rsidR="00000000" w:rsidRPr="00000000">
                  <w:rPr>
                    <w:rFonts w:ascii="Open Sans" w:cs="Open Sans" w:eastAsia="Open Sans" w:hAnsi="Open Sans"/>
                    <w:i w:val="1"/>
                    <w:sz w:val="20"/>
                    <w:szCs w:val="20"/>
                    <w:rtl w:val="0"/>
                  </w:rPr>
                  <w:t xml:space="preserve">Tableau provides a major advantage as a tool for use for analyzing, planning and organizing data in the process. Depending on the size and condition of the raw data, it could be more complicated or much more difficult.</w:t>
                </w:r>
              </w:ins>
            </w:sdtContent>
          </w:sdt>
        </w:p>
      </w:sdtContent>
    </w:sdt>
    <w:sdt>
      <w:sdtPr>
        <w:tag w:val="goog_rdk_243"/>
      </w:sdtPr>
      <w:sdtContent>
        <w:p w:rsidR="00000000" w:rsidDel="00000000" w:rsidP="00000000" w:rsidRDefault="00000000" w:rsidRPr="00000000" w14:paraId="000001B9">
          <w:pPr>
            <w:jc w:val="both"/>
            <w:rPr>
              <w:ins w:author="David Zomzugu" w:id="106" w:date="2021-02-09T00:32:30Z"/>
              <w:rFonts w:ascii="Open Sans" w:cs="Open Sans" w:eastAsia="Open Sans" w:hAnsi="Open Sans"/>
              <w:i w:val="1"/>
              <w:sz w:val="20"/>
              <w:szCs w:val="20"/>
            </w:rPr>
          </w:pPr>
          <w:sdt>
            <w:sdtPr>
              <w:tag w:val="goog_rdk_242"/>
            </w:sdtPr>
            <w:sdtContent>
              <w:ins w:author="David Zomzugu" w:id="106" w:date="2021-02-09T00:32:30Z">
                <w:r w:rsidDel="00000000" w:rsidR="00000000" w:rsidRPr="00000000">
                  <w:rPr>
                    <w:rtl w:val="0"/>
                  </w:rPr>
                </w:r>
              </w:ins>
            </w:sdtContent>
          </w:sdt>
        </w:p>
      </w:sdtContent>
    </w:sdt>
    <w:sdt>
      <w:sdtPr>
        <w:tag w:val="goog_rdk_245"/>
      </w:sdtPr>
      <w:sdtContent>
        <w:p w:rsidR="00000000" w:rsidDel="00000000" w:rsidP="00000000" w:rsidRDefault="00000000" w:rsidRPr="00000000" w14:paraId="000001BA">
          <w:pPr>
            <w:numPr>
              <w:ilvl w:val="0"/>
              <w:numId w:val="15"/>
            </w:numPr>
            <w:ind w:left="720" w:hanging="360"/>
            <w:jc w:val="both"/>
            <w:rPr>
              <w:ins w:author="David Zomzugu" w:id="106" w:date="2021-02-09T00:32:30Z"/>
              <w:rFonts w:ascii="Open Sans" w:cs="Open Sans" w:eastAsia="Open Sans" w:hAnsi="Open Sans"/>
              <w:sz w:val="20"/>
              <w:szCs w:val="20"/>
            </w:rPr>
          </w:pPr>
          <w:sdt>
            <w:sdtPr>
              <w:tag w:val="goog_rdk_244"/>
            </w:sdtPr>
            <w:sdtContent>
              <w:ins w:author="David Zomzugu" w:id="106" w:date="2021-02-09T00:32:30Z">
                <w:r w:rsidDel="00000000" w:rsidR="00000000" w:rsidRPr="00000000">
                  <w:rPr>
                    <w:rFonts w:ascii="Open Sans" w:cs="Open Sans" w:eastAsia="Open Sans" w:hAnsi="Open Sans"/>
                    <w:sz w:val="20"/>
                    <w:szCs w:val="20"/>
                    <w:rtl w:val="0"/>
                  </w:rPr>
                  <w:t xml:space="preserve">Recommendation</w:t>
                </w:r>
                <w:r w:rsidDel="00000000" w:rsidR="00000000" w:rsidRPr="00000000">
                  <w:rPr>
                    <w:rtl w:val="0"/>
                  </w:rPr>
                </w:r>
              </w:ins>
            </w:sdtContent>
          </w:sdt>
        </w:p>
      </w:sdtContent>
    </w:sdt>
    <w:sdt>
      <w:sdtPr>
        <w:tag w:val="goog_rdk_247"/>
      </w:sdtPr>
      <w:sdtContent>
        <w:p w:rsidR="00000000" w:rsidDel="00000000" w:rsidP="00000000" w:rsidRDefault="00000000" w:rsidRPr="00000000" w14:paraId="000001BB">
          <w:pPr>
            <w:jc w:val="both"/>
            <w:rPr>
              <w:ins w:author="David Zomzugu" w:id="106" w:date="2021-02-09T00:32:30Z"/>
              <w:rFonts w:ascii="Open Sans" w:cs="Open Sans" w:eastAsia="Open Sans" w:hAnsi="Open Sans"/>
              <w:sz w:val="20"/>
              <w:szCs w:val="20"/>
            </w:rPr>
          </w:pPr>
          <w:sdt>
            <w:sdtPr>
              <w:tag w:val="goog_rdk_246"/>
            </w:sdtPr>
            <w:sdtContent>
              <w:ins w:author="David Zomzugu" w:id="106" w:date="2021-02-09T00:32:30Z">
                <w:r w:rsidDel="00000000" w:rsidR="00000000" w:rsidRPr="00000000">
                  <w:rPr>
                    <w:rFonts w:ascii="Open Sans" w:cs="Open Sans" w:eastAsia="Open Sans" w:hAnsi="Open Sans"/>
                    <w:i w:val="1"/>
                    <w:sz w:val="20"/>
                    <w:szCs w:val="20"/>
                    <w:rtl w:val="0"/>
                  </w:rPr>
                  <w:t xml:space="preserve">Automating the ETL process will be ideal for such a process that is required to be performed  periodically as the data grows. T</w:t>
                </w:r>
                <w:r w:rsidDel="00000000" w:rsidR="00000000" w:rsidRPr="00000000">
                  <w:rPr>
                    <w:rFonts w:ascii="Open Sans" w:cs="Open Sans" w:eastAsia="Open Sans" w:hAnsi="Open Sans"/>
                    <w:sz w:val="20"/>
                    <w:szCs w:val="20"/>
                    <w:rtl w:val="0"/>
                  </w:rPr>
                  <w:t xml:space="preserve">he manual process becomes more tedious and time consuming as previously highlighted.</w:t>
                </w:r>
              </w:ins>
            </w:sdtContent>
          </w:sdt>
        </w:p>
      </w:sdtContent>
    </w:sdt>
    <w:sdt>
      <w:sdtPr>
        <w:tag w:val="goog_rdk_249"/>
      </w:sdtPr>
      <w:sdtContent>
        <w:p w:rsidR="00000000" w:rsidDel="00000000" w:rsidP="00000000" w:rsidRDefault="00000000" w:rsidRPr="00000000" w14:paraId="000001BC">
          <w:pPr>
            <w:jc w:val="both"/>
            <w:rPr>
              <w:ins w:author="David Zomzugu" w:id="106" w:date="2021-02-09T00:32:30Z"/>
              <w:rFonts w:ascii="Open Sans" w:cs="Open Sans" w:eastAsia="Open Sans" w:hAnsi="Open Sans"/>
              <w:i w:val="1"/>
              <w:sz w:val="20"/>
              <w:szCs w:val="20"/>
            </w:rPr>
          </w:pPr>
          <w:sdt>
            <w:sdtPr>
              <w:tag w:val="goog_rdk_248"/>
            </w:sdtPr>
            <w:sdtContent>
              <w:ins w:author="David Zomzugu" w:id="106" w:date="2021-02-09T00:32:30Z">
                <w:r w:rsidDel="00000000" w:rsidR="00000000" w:rsidRPr="00000000">
                  <w:rPr>
                    <w:rtl w:val="0"/>
                  </w:rPr>
                </w:r>
              </w:ins>
            </w:sdtContent>
          </w:sdt>
        </w:p>
      </w:sdtContent>
    </w:sdt>
    <w:sdt>
      <w:sdtPr>
        <w:tag w:val="goog_rdk_251"/>
      </w:sdtPr>
      <w:sdtContent>
        <w:p w:rsidR="00000000" w:rsidDel="00000000" w:rsidP="00000000" w:rsidRDefault="00000000" w:rsidRPr="00000000" w14:paraId="000001BD">
          <w:pPr>
            <w:jc w:val="both"/>
            <w:rPr>
              <w:ins w:author="David Zomzugu" w:id="106" w:date="2021-02-09T00:32:30Z"/>
              <w:rFonts w:ascii="Open Sans" w:cs="Open Sans" w:eastAsia="Open Sans" w:hAnsi="Open Sans"/>
              <w:sz w:val="21"/>
              <w:szCs w:val="21"/>
              <w:highlight w:val="white"/>
            </w:rPr>
          </w:pPr>
          <w:sdt>
            <w:sdtPr>
              <w:tag w:val="goog_rdk_250"/>
            </w:sdtPr>
            <w:sdtContent>
              <w:ins w:author="David Zomzugu" w:id="106" w:date="2021-02-09T00:32:30Z">
                <w:r w:rsidDel="00000000" w:rsidR="00000000" w:rsidRPr="00000000">
                  <w:rPr>
                    <w:rFonts w:ascii="Open Sans" w:cs="Open Sans" w:eastAsia="Open Sans" w:hAnsi="Open Sans"/>
                    <w:sz w:val="21"/>
                    <w:szCs w:val="21"/>
                    <w:highlight w:val="white"/>
                    <w:rtl w:val="0"/>
                  </w:rPr>
                  <w:t xml:space="preserve">Was the process of manually Extracting, Loading and Transforming data from raw logs efficient? </w:t>
                </w:r>
              </w:ins>
            </w:sdtContent>
          </w:sdt>
        </w:p>
      </w:sdtContent>
    </w:sdt>
    <w:sdt>
      <w:sdtPr>
        <w:tag w:val="goog_rdk_253"/>
      </w:sdtPr>
      <w:sdtContent>
        <w:p w:rsidR="00000000" w:rsidDel="00000000" w:rsidP="00000000" w:rsidRDefault="00000000" w:rsidRPr="00000000" w14:paraId="000001BE">
          <w:pPr>
            <w:jc w:val="both"/>
            <w:rPr>
              <w:ins w:author="David Zomzugu" w:id="106" w:date="2021-02-09T00:32:30Z"/>
              <w:rFonts w:ascii="Open Sans" w:cs="Open Sans" w:eastAsia="Open Sans" w:hAnsi="Open Sans"/>
              <w:sz w:val="21"/>
              <w:szCs w:val="21"/>
              <w:highlight w:val="white"/>
            </w:rPr>
          </w:pPr>
          <w:sdt>
            <w:sdtPr>
              <w:tag w:val="goog_rdk_252"/>
            </w:sdtPr>
            <w:sdtContent>
              <w:ins w:author="David Zomzugu" w:id="106" w:date="2021-02-09T00:32:30Z">
                <w:r w:rsidDel="00000000" w:rsidR="00000000" w:rsidRPr="00000000">
                  <w:rPr>
                    <w:rtl w:val="0"/>
                  </w:rPr>
                </w:r>
              </w:ins>
            </w:sdtContent>
          </w:sdt>
        </w:p>
      </w:sdtContent>
    </w:sdt>
    <w:sdt>
      <w:sdtPr>
        <w:tag w:val="goog_rdk_255"/>
      </w:sdtPr>
      <w:sdtContent>
        <w:p w:rsidR="00000000" w:rsidDel="00000000" w:rsidP="00000000" w:rsidRDefault="00000000" w:rsidRPr="00000000" w14:paraId="000001BF">
          <w:pPr>
            <w:jc w:val="both"/>
            <w:rPr>
              <w:ins w:author="David Zomzugu" w:id="106" w:date="2021-02-09T00:32:30Z"/>
              <w:rFonts w:ascii="Open Sans" w:cs="Open Sans" w:eastAsia="Open Sans" w:hAnsi="Open Sans"/>
              <w:sz w:val="21"/>
              <w:szCs w:val="21"/>
              <w:highlight w:val="white"/>
            </w:rPr>
          </w:pPr>
          <w:sdt>
            <w:sdtPr>
              <w:tag w:val="goog_rdk_254"/>
            </w:sdtPr>
            <w:sdtContent>
              <w:ins w:author="David Zomzugu" w:id="106" w:date="2021-02-09T00:32:30Z">
                <w:r w:rsidDel="00000000" w:rsidR="00000000" w:rsidRPr="00000000">
                  <w:rPr>
                    <w:rFonts w:ascii="Open Sans" w:cs="Open Sans" w:eastAsia="Open Sans" w:hAnsi="Open Sans"/>
                    <w:sz w:val="21"/>
                    <w:szCs w:val="21"/>
                    <w:highlight w:val="white"/>
                    <w:rtl w:val="0"/>
                  </w:rPr>
                  <w:t xml:space="preserve">No, it is not efficient. Automated ETL process is needed.</w:t>
                </w:r>
              </w:ins>
            </w:sdtContent>
          </w:sdt>
        </w:p>
      </w:sdtContent>
    </w:sdt>
    <w:sdt>
      <w:sdtPr>
        <w:tag w:val="goog_rdk_257"/>
      </w:sdtPr>
      <w:sdtContent>
        <w:p w:rsidR="00000000" w:rsidDel="00000000" w:rsidP="00000000" w:rsidRDefault="00000000" w:rsidRPr="00000000" w14:paraId="000001C0">
          <w:pPr>
            <w:jc w:val="both"/>
            <w:rPr>
              <w:ins w:author="David Zomzugu" w:id="106" w:date="2021-02-09T00:32:30Z"/>
              <w:rFonts w:ascii="Open Sans" w:cs="Open Sans" w:eastAsia="Open Sans" w:hAnsi="Open Sans"/>
              <w:sz w:val="21"/>
              <w:szCs w:val="21"/>
              <w:highlight w:val="white"/>
            </w:rPr>
          </w:pPr>
          <w:sdt>
            <w:sdtPr>
              <w:tag w:val="goog_rdk_256"/>
            </w:sdtPr>
            <w:sdtContent>
              <w:ins w:author="David Zomzugu" w:id="106" w:date="2021-02-09T00:32:30Z">
                <w:r w:rsidDel="00000000" w:rsidR="00000000" w:rsidRPr="00000000">
                  <w:rPr>
                    <w:rtl w:val="0"/>
                  </w:rPr>
                </w:r>
              </w:ins>
            </w:sdtContent>
          </w:sdt>
        </w:p>
      </w:sdtContent>
    </w:sdt>
    <w:sdt>
      <w:sdtPr>
        <w:tag w:val="goog_rdk_259"/>
      </w:sdtPr>
      <w:sdtContent>
        <w:p w:rsidR="00000000" w:rsidDel="00000000" w:rsidP="00000000" w:rsidRDefault="00000000" w:rsidRPr="00000000" w14:paraId="000001C1">
          <w:pPr>
            <w:jc w:val="both"/>
            <w:rPr>
              <w:ins w:author="David Zomzugu" w:id="106" w:date="2021-02-09T00:32:30Z"/>
              <w:rFonts w:ascii="Open Sans" w:cs="Open Sans" w:eastAsia="Open Sans" w:hAnsi="Open Sans"/>
              <w:sz w:val="21"/>
              <w:szCs w:val="21"/>
              <w:highlight w:val="white"/>
            </w:rPr>
          </w:pPr>
          <w:sdt>
            <w:sdtPr>
              <w:tag w:val="goog_rdk_258"/>
            </w:sdtPr>
            <w:sdtContent>
              <w:ins w:author="David Zomzugu" w:id="106" w:date="2021-02-09T00:32:30Z">
                <w:r w:rsidDel="00000000" w:rsidR="00000000" w:rsidRPr="00000000">
                  <w:rPr>
                    <w:rFonts w:ascii="Open Sans" w:cs="Open Sans" w:eastAsia="Open Sans" w:hAnsi="Open Sans"/>
                    <w:sz w:val="21"/>
                    <w:szCs w:val="21"/>
                    <w:highlight w:val="white"/>
                    <w:rtl w:val="0"/>
                  </w:rPr>
                  <w:t xml:space="preserve">Is it scalable?</w:t>
                </w:r>
              </w:ins>
            </w:sdtContent>
          </w:sdt>
        </w:p>
      </w:sdtContent>
    </w:sdt>
    <w:sdt>
      <w:sdtPr>
        <w:tag w:val="goog_rdk_261"/>
      </w:sdtPr>
      <w:sdtContent>
        <w:p w:rsidR="00000000" w:rsidDel="00000000" w:rsidP="00000000" w:rsidRDefault="00000000" w:rsidRPr="00000000" w14:paraId="000001C2">
          <w:pPr>
            <w:jc w:val="both"/>
            <w:rPr>
              <w:ins w:author="David Zomzugu" w:id="106" w:date="2021-02-09T00:32:30Z"/>
              <w:rFonts w:ascii="Open Sans" w:cs="Open Sans" w:eastAsia="Open Sans" w:hAnsi="Open Sans"/>
              <w:sz w:val="21"/>
              <w:szCs w:val="21"/>
              <w:highlight w:val="white"/>
            </w:rPr>
          </w:pPr>
          <w:sdt>
            <w:sdtPr>
              <w:tag w:val="goog_rdk_260"/>
            </w:sdtPr>
            <w:sdtContent>
              <w:ins w:author="David Zomzugu" w:id="106" w:date="2021-02-09T00:32:30Z">
                <w:r w:rsidDel="00000000" w:rsidR="00000000" w:rsidRPr="00000000">
                  <w:rPr>
                    <w:rtl w:val="0"/>
                  </w:rPr>
                </w:r>
              </w:ins>
            </w:sdtContent>
          </w:sdt>
        </w:p>
      </w:sdtContent>
    </w:sdt>
    <w:sdt>
      <w:sdtPr>
        <w:tag w:val="goog_rdk_263"/>
      </w:sdtPr>
      <w:sdtContent>
        <w:p w:rsidR="00000000" w:rsidDel="00000000" w:rsidP="00000000" w:rsidRDefault="00000000" w:rsidRPr="00000000" w14:paraId="000001C3">
          <w:pPr>
            <w:jc w:val="both"/>
            <w:rPr>
              <w:ins w:author="David Zomzugu" w:id="106" w:date="2021-02-09T00:32:30Z"/>
              <w:rFonts w:ascii="Open Sans" w:cs="Open Sans" w:eastAsia="Open Sans" w:hAnsi="Open Sans"/>
              <w:sz w:val="21"/>
              <w:szCs w:val="21"/>
              <w:highlight w:val="white"/>
            </w:rPr>
          </w:pPr>
          <w:sdt>
            <w:sdtPr>
              <w:tag w:val="goog_rdk_262"/>
            </w:sdtPr>
            <w:sdtContent>
              <w:ins w:author="David Zomzugu" w:id="106" w:date="2021-02-09T00:32:30Z">
                <w:r w:rsidDel="00000000" w:rsidR="00000000" w:rsidRPr="00000000">
                  <w:rPr>
                    <w:rFonts w:ascii="Open Sans" w:cs="Open Sans" w:eastAsia="Open Sans" w:hAnsi="Open Sans"/>
                    <w:sz w:val="21"/>
                    <w:szCs w:val="21"/>
                    <w:highlight w:val="white"/>
                    <w:rtl w:val="0"/>
                  </w:rPr>
                  <w:t xml:space="preserve">No, not scalable</w:t>
                </w:r>
              </w:ins>
            </w:sdtContent>
          </w:sdt>
        </w:p>
      </w:sdtContent>
    </w:sdt>
    <w:sdt>
      <w:sdtPr>
        <w:tag w:val="goog_rdk_265"/>
      </w:sdtPr>
      <w:sdtContent>
        <w:p w:rsidR="00000000" w:rsidDel="00000000" w:rsidP="00000000" w:rsidRDefault="00000000" w:rsidRPr="00000000" w14:paraId="000001C4">
          <w:pPr>
            <w:jc w:val="both"/>
            <w:rPr>
              <w:ins w:author="David Zomzugu" w:id="106" w:date="2021-02-09T00:32:30Z"/>
              <w:rFonts w:ascii="Open Sans" w:cs="Open Sans" w:eastAsia="Open Sans" w:hAnsi="Open Sans"/>
              <w:sz w:val="21"/>
              <w:szCs w:val="21"/>
              <w:highlight w:val="white"/>
            </w:rPr>
          </w:pPr>
          <w:sdt>
            <w:sdtPr>
              <w:tag w:val="goog_rdk_264"/>
            </w:sdtPr>
            <w:sdtContent>
              <w:ins w:author="David Zomzugu" w:id="106" w:date="2021-02-09T00:32:30Z">
                <w:r w:rsidDel="00000000" w:rsidR="00000000" w:rsidRPr="00000000">
                  <w:rPr>
                    <w:rtl w:val="0"/>
                  </w:rPr>
                </w:r>
              </w:ins>
            </w:sdtContent>
          </w:sdt>
        </w:p>
      </w:sdtContent>
    </w:sdt>
    <w:sdt>
      <w:sdtPr>
        <w:tag w:val="goog_rdk_267"/>
      </w:sdtPr>
      <w:sdtContent>
        <w:p w:rsidR="00000000" w:rsidDel="00000000" w:rsidP="00000000" w:rsidRDefault="00000000" w:rsidRPr="00000000" w14:paraId="000001C5">
          <w:pPr>
            <w:jc w:val="both"/>
            <w:rPr>
              <w:ins w:author="David Zomzugu" w:id="106" w:date="2021-02-09T00:32:30Z"/>
              <w:rFonts w:ascii="Open Sans" w:cs="Open Sans" w:eastAsia="Open Sans" w:hAnsi="Open Sans"/>
              <w:sz w:val="21"/>
              <w:szCs w:val="21"/>
              <w:highlight w:val="white"/>
            </w:rPr>
          </w:pPr>
          <w:sdt>
            <w:sdtPr>
              <w:tag w:val="goog_rdk_266"/>
            </w:sdtPr>
            <w:sdtContent>
              <w:ins w:author="David Zomzugu" w:id="106" w:date="2021-02-09T00:32:30Z">
                <w:r w:rsidDel="00000000" w:rsidR="00000000" w:rsidRPr="00000000">
                  <w:rPr>
                    <w:rFonts w:ascii="Open Sans" w:cs="Open Sans" w:eastAsia="Open Sans" w:hAnsi="Open Sans"/>
                    <w:sz w:val="21"/>
                    <w:szCs w:val="21"/>
                    <w:highlight w:val="white"/>
                    <w:rtl w:val="0"/>
                  </w:rPr>
                  <w:t xml:space="preserve">Is there a need for an automated ETL pipeline?</w:t>
                </w:r>
              </w:ins>
            </w:sdtContent>
          </w:sdt>
        </w:p>
      </w:sdtContent>
    </w:sdt>
    <w:sdt>
      <w:sdtPr>
        <w:tag w:val="goog_rdk_269"/>
      </w:sdtPr>
      <w:sdtContent>
        <w:p w:rsidR="00000000" w:rsidDel="00000000" w:rsidP="00000000" w:rsidRDefault="00000000" w:rsidRPr="00000000" w14:paraId="000001C6">
          <w:pPr>
            <w:jc w:val="both"/>
            <w:rPr>
              <w:ins w:author="David Zomzugu" w:id="106" w:date="2021-02-09T00:32:30Z"/>
              <w:rFonts w:ascii="Open Sans" w:cs="Open Sans" w:eastAsia="Open Sans" w:hAnsi="Open Sans"/>
              <w:sz w:val="21"/>
              <w:szCs w:val="21"/>
              <w:highlight w:val="white"/>
            </w:rPr>
          </w:pPr>
          <w:sdt>
            <w:sdtPr>
              <w:tag w:val="goog_rdk_268"/>
            </w:sdtPr>
            <w:sdtContent>
              <w:ins w:author="David Zomzugu" w:id="106" w:date="2021-02-09T00:32:30Z">
                <w:r w:rsidDel="00000000" w:rsidR="00000000" w:rsidRPr="00000000">
                  <w:rPr>
                    <w:rtl w:val="0"/>
                  </w:rPr>
                </w:r>
              </w:ins>
            </w:sdtContent>
          </w:sdt>
        </w:p>
      </w:sdtContent>
    </w:sdt>
    <w:sdt>
      <w:sdtPr>
        <w:tag w:val="goog_rdk_271"/>
      </w:sdtPr>
      <w:sdtContent>
        <w:p w:rsidR="00000000" w:rsidDel="00000000" w:rsidP="00000000" w:rsidRDefault="00000000" w:rsidRPr="00000000" w14:paraId="000001C7">
          <w:pPr>
            <w:jc w:val="both"/>
            <w:rPr>
              <w:ins w:author="David Zomzugu" w:id="106" w:date="2021-02-09T00:32:30Z"/>
              <w:rFonts w:ascii="Open Sans" w:cs="Open Sans" w:eastAsia="Open Sans" w:hAnsi="Open Sans"/>
              <w:sz w:val="21"/>
              <w:szCs w:val="21"/>
              <w:highlight w:val="white"/>
            </w:rPr>
          </w:pPr>
          <w:sdt>
            <w:sdtPr>
              <w:tag w:val="goog_rdk_270"/>
            </w:sdtPr>
            <w:sdtContent>
              <w:ins w:author="David Zomzugu" w:id="106" w:date="2021-02-09T00:32:30Z">
                <w:r w:rsidDel="00000000" w:rsidR="00000000" w:rsidRPr="00000000">
                  <w:rPr>
                    <w:rFonts w:ascii="Open Sans" w:cs="Open Sans" w:eastAsia="Open Sans" w:hAnsi="Open Sans"/>
                    <w:sz w:val="21"/>
                    <w:szCs w:val="21"/>
                    <w:highlight w:val="white"/>
                    <w:rtl w:val="0"/>
                  </w:rPr>
                  <w:t xml:space="preserve">Yes.</w:t>
                </w:r>
              </w:ins>
            </w:sdtContent>
          </w:sdt>
        </w:p>
      </w:sdtContent>
    </w:sdt>
    <w:sdt>
      <w:sdtPr>
        <w:tag w:val="goog_rdk_273"/>
      </w:sdtPr>
      <w:sdtContent>
        <w:p w:rsidR="00000000" w:rsidDel="00000000" w:rsidP="00000000" w:rsidRDefault="00000000" w:rsidRPr="00000000" w14:paraId="000001C8">
          <w:pPr>
            <w:jc w:val="both"/>
            <w:rPr>
              <w:ins w:author="David Zomzugu" w:id="106" w:date="2021-02-09T00:32:30Z"/>
              <w:rFonts w:ascii="Open Sans" w:cs="Open Sans" w:eastAsia="Open Sans" w:hAnsi="Open Sans"/>
              <w:sz w:val="21"/>
              <w:szCs w:val="21"/>
              <w:highlight w:val="white"/>
            </w:rPr>
          </w:pPr>
          <w:sdt>
            <w:sdtPr>
              <w:tag w:val="goog_rdk_272"/>
            </w:sdtPr>
            <w:sdtContent>
              <w:ins w:author="David Zomzugu" w:id="106" w:date="2021-02-09T00:32:30Z">
                <w:r w:rsidDel="00000000" w:rsidR="00000000" w:rsidRPr="00000000">
                  <w:rPr>
                    <w:rtl w:val="0"/>
                  </w:rPr>
                </w:r>
              </w:ins>
            </w:sdtContent>
          </w:sdt>
        </w:p>
      </w:sdtContent>
    </w:sdt>
    <w:sdt>
      <w:sdtPr>
        <w:tag w:val="goog_rdk_275"/>
      </w:sdtPr>
      <w:sdtContent>
        <w:p w:rsidR="00000000" w:rsidDel="00000000" w:rsidP="00000000" w:rsidRDefault="00000000" w:rsidRPr="00000000" w14:paraId="000001C9">
          <w:pPr>
            <w:jc w:val="both"/>
            <w:rPr>
              <w:ins w:author="David Zomzugu" w:id="106" w:date="2021-02-09T00:32:30Z"/>
              <w:rFonts w:ascii="Open Sans" w:cs="Open Sans" w:eastAsia="Open Sans" w:hAnsi="Open Sans"/>
              <w:sz w:val="21"/>
              <w:szCs w:val="21"/>
              <w:highlight w:val="white"/>
            </w:rPr>
          </w:pPr>
          <w:sdt>
            <w:sdtPr>
              <w:tag w:val="goog_rdk_274"/>
            </w:sdtPr>
            <w:sdtContent>
              <w:ins w:author="David Zomzugu" w:id="106" w:date="2021-02-09T00:32:30Z">
                <w:r w:rsidDel="00000000" w:rsidR="00000000" w:rsidRPr="00000000">
                  <w:rPr>
                    <w:rFonts w:ascii="Open Sans" w:cs="Open Sans" w:eastAsia="Open Sans" w:hAnsi="Open Sans"/>
                    <w:sz w:val="21"/>
                    <w:szCs w:val="21"/>
                    <w:highlight w:val="white"/>
                    <w:rtl w:val="0"/>
                  </w:rPr>
                  <w:t xml:space="preserve">Why?</w:t>
                </w:r>
              </w:ins>
            </w:sdtContent>
          </w:sdt>
        </w:p>
      </w:sdtContent>
    </w:sdt>
    <w:sdt>
      <w:sdtPr>
        <w:tag w:val="goog_rdk_277"/>
      </w:sdtPr>
      <w:sdtContent>
        <w:p w:rsidR="00000000" w:rsidDel="00000000" w:rsidP="00000000" w:rsidRDefault="00000000" w:rsidRPr="00000000" w14:paraId="000001CA">
          <w:pPr>
            <w:jc w:val="both"/>
            <w:rPr>
              <w:ins w:author="David Zomzugu" w:id="106" w:date="2021-02-09T00:32:30Z"/>
              <w:rFonts w:ascii="Open Sans" w:cs="Open Sans" w:eastAsia="Open Sans" w:hAnsi="Open Sans"/>
              <w:sz w:val="20"/>
              <w:szCs w:val="20"/>
            </w:rPr>
          </w:pPr>
          <w:sdt>
            <w:sdtPr>
              <w:tag w:val="goog_rdk_276"/>
            </w:sdtPr>
            <w:sdtContent>
              <w:ins w:author="David Zomzugu" w:id="106" w:date="2021-02-09T00:32:30Z">
                <w:r w:rsidDel="00000000" w:rsidR="00000000" w:rsidRPr="00000000">
                  <w:rPr>
                    <w:rtl w:val="0"/>
                  </w:rPr>
                </w:r>
              </w:ins>
            </w:sdtContent>
          </w:sdt>
        </w:p>
      </w:sdtContent>
    </w:sdt>
    <w:sdt>
      <w:sdtPr>
        <w:tag w:val="goog_rdk_279"/>
      </w:sdtPr>
      <w:sdtContent>
        <w:p w:rsidR="00000000" w:rsidDel="00000000" w:rsidP="00000000" w:rsidRDefault="00000000" w:rsidRPr="00000000" w14:paraId="000001CB">
          <w:pPr>
            <w:jc w:val="both"/>
            <w:rPr>
              <w:ins w:author="David Zomzugu" w:id="106" w:date="2021-02-09T00:32:30Z"/>
              <w:rFonts w:ascii="Open Sans" w:cs="Open Sans" w:eastAsia="Open Sans" w:hAnsi="Open Sans"/>
              <w:i w:val="1"/>
              <w:sz w:val="20"/>
              <w:szCs w:val="20"/>
            </w:rPr>
          </w:pPr>
          <w:sdt>
            <w:sdtPr>
              <w:tag w:val="goog_rdk_278"/>
            </w:sdtPr>
            <w:sdtContent>
              <w:ins w:author="David Zomzugu" w:id="106" w:date="2021-02-09T00:32:30Z">
                <w:r w:rsidDel="00000000" w:rsidR="00000000" w:rsidRPr="00000000">
                  <w:rPr>
                    <w:rFonts w:ascii="Open Sans" w:cs="Open Sans" w:eastAsia="Open Sans" w:hAnsi="Open Sans"/>
                    <w:sz w:val="20"/>
                    <w:szCs w:val="20"/>
                    <w:rtl w:val="0"/>
                  </w:rPr>
                  <w:t xml:space="preserve">ETL is a required process periodically for so many reasons as data changes and grows in size.</w:t>
                </w:r>
                <w:r w:rsidDel="00000000" w:rsidR="00000000" w:rsidRPr="00000000">
                  <w:rPr>
                    <w:rtl w:val="0"/>
                  </w:rPr>
                </w:r>
              </w:ins>
            </w:sdtContent>
          </w:sdt>
        </w:p>
      </w:sdtContent>
    </w:sdt>
    <w:sdt>
      <w:sdtPr>
        <w:tag w:val="goog_rdk_281"/>
      </w:sdtPr>
      <w:sdtContent>
        <w:p w:rsidR="00000000" w:rsidDel="00000000" w:rsidP="00000000" w:rsidRDefault="00000000" w:rsidRPr="00000000" w14:paraId="000001CC">
          <w:pPr>
            <w:jc w:val="both"/>
            <w:rPr>
              <w:ins w:author="David Zomzugu" w:id="106" w:date="2021-02-09T00:32:30Z"/>
              <w:rFonts w:ascii="Open Sans" w:cs="Open Sans" w:eastAsia="Open Sans" w:hAnsi="Open Sans"/>
              <w:i w:val="1"/>
              <w:sz w:val="20"/>
              <w:szCs w:val="20"/>
            </w:rPr>
          </w:pPr>
          <w:sdt>
            <w:sdtPr>
              <w:tag w:val="goog_rdk_280"/>
            </w:sdtPr>
            <w:sdtContent>
              <w:ins w:author="David Zomzugu" w:id="106" w:date="2021-02-09T00:32:30Z">
                <w:r w:rsidDel="00000000" w:rsidR="00000000" w:rsidRPr="00000000">
                  <w:rPr>
                    <w:rtl w:val="0"/>
                  </w:rPr>
                </w:r>
              </w:ins>
            </w:sdtContent>
          </w:sdt>
        </w:p>
      </w:sdtContent>
    </w:sdt>
    <w:sdt>
      <w:sdtPr>
        <w:tag w:val="goog_rdk_284"/>
      </w:sdtPr>
      <w:sdtContent>
        <w:p w:rsidR="00000000" w:rsidDel="00000000" w:rsidP="00000000" w:rsidRDefault="00000000" w:rsidRPr="00000000" w14:paraId="000001CD">
          <w:pPr>
            <w:jc w:val="both"/>
            <w:rPr>
              <w:ins w:author="David Zomzugu" w:id="105" w:date="2021-02-09T00:06:16Z"/>
              <w:rFonts w:ascii="Open Sans" w:cs="Open Sans" w:eastAsia="Open Sans" w:hAnsi="Open Sans"/>
              <w:i w:val="1"/>
              <w:sz w:val="20"/>
              <w:szCs w:val="20"/>
            </w:rPr>
          </w:pPr>
          <w:sdt>
            <w:sdtPr>
              <w:tag w:val="goog_rdk_282"/>
            </w:sdtPr>
            <w:sdtContent>
              <w:ins w:author="David Zomzugu" w:id="106" w:date="2021-02-09T00:32:30Z">
                <w:r w:rsidDel="00000000" w:rsidR="00000000" w:rsidRPr="00000000">
                  <w:rPr>
                    <w:rFonts w:ascii="Open Sans" w:cs="Open Sans" w:eastAsia="Open Sans" w:hAnsi="Open Sans"/>
                    <w:i w:val="1"/>
                    <w:sz w:val="20"/>
                    <w:szCs w:val="20"/>
                    <w:rtl w:val="0"/>
                  </w:rPr>
                  <w:t xml:space="preserve"> </w:t>
                </w:r>
              </w:ins>
            </w:sdtContent>
          </w:sdt>
          <w:sdt>
            <w:sdtPr>
              <w:tag w:val="goog_rdk_283"/>
            </w:sdtPr>
            <w:sdtContent>
              <w:ins w:author="David Zomzugu" w:id="105" w:date="2021-02-09T00:06:16Z">
                <w:r w:rsidDel="00000000" w:rsidR="00000000" w:rsidRPr="00000000">
                  <w:rPr>
                    <w:rFonts w:ascii="Open Sans" w:cs="Open Sans" w:eastAsia="Open Sans" w:hAnsi="Open Sans"/>
                    <w:i w:val="1"/>
                    <w:sz w:val="20"/>
                    <w:szCs w:val="20"/>
                    <w:rtl w:val="0"/>
                  </w:rPr>
                  <w:t xml:space="preserve">  </w:t>
                  <w:tab/>
                </w:r>
              </w:ins>
            </w:sdtContent>
          </w:sdt>
        </w:p>
      </w:sdtContent>
    </w:sdt>
    <w:p w:rsidR="00000000" w:rsidDel="00000000" w:rsidP="00000000" w:rsidRDefault="00000000" w:rsidRPr="00000000" w14:paraId="000001CE">
      <w:pPr>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CF">
      <w:pPr>
        <w:jc w:val="both"/>
        <w:rPr>
          <w:rFonts w:ascii="Open Sans" w:cs="Open Sans" w:eastAsia="Open Sans" w:hAnsi="Open Sans"/>
        </w:rPr>
      </w:pPr>
      <w:r w:rsidDel="00000000" w:rsidR="00000000" w:rsidRPr="00000000">
        <w:rPr>
          <w:rFonts w:ascii="Open Sans" w:cs="Open Sans" w:eastAsia="Open Sans" w:hAnsi="Open Sans"/>
          <w:b w:val="1"/>
          <w:rtl w:val="0"/>
        </w:rPr>
        <w:t xml:space="preserve">Section 4: </w:t>
      </w:r>
      <w:r w:rsidDel="00000000" w:rsidR="00000000" w:rsidRPr="00000000">
        <w:rPr>
          <w:rFonts w:ascii="Open Sans" w:cs="Open Sans" w:eastAsia="Open Sans" w:hAnsi="Open Sans"/>
          <w:rtl w:val="0"/>
        </w:rPr>
        <w:t xml:space="preserve">Choosing Relevant Dataset</w:t>
      </w:r>
    </w:p>
    <w:p w:rsidR="00000000" w:rsidDel="00000000" w:rsidP="00000000" w:rsidRDefault="00000000" w:rsidRPr="00000000" w14:paraId="000001D0">
      <w:pPr>
        <w:spacing w:after="240" w:befor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previous exercise gave you a sneak peek into the Extraction and Loading aspects of ETLs in data pipelines. For making business decisions, a data consumer would like to have all the data they want. However, for any ecosystem, it is impossible to collect or provide everything that the customers need. In this exercise, you will get a taste of real world scenarios wherein:</w:t>
      </w:r>
    </w:p>
    <w:p w:rsidR="00000000" w:rsidDel="00000000" w:rsidP="00000000" w:rsidRDefault="00000000" w:rsidRPr="00000000" w14:paraId="000001D1">
      <w:pPr>
        <w:numPr>
          <w:ilvl w:val="0"/>
          <w:numId w:val="4"/>
        </w:numPr>
        <w:spacing w:after="0" w:befor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the resources are not always available to get what you need.</w:t>
      </w:r>
    </w:p>
    <w:p w:rsidR="00000000" w:rsidDel="00000000" w:rsidP="00000000" w:rsidRDefault="00000000" w:rsidRPr="00000000" w14:paraId="000001D2">
      <w:pPr>
        <w:numPr>
          <w:ilvl w:val="0"/>
          <w:numId w:val="4"/>
        </w:numPr>
        <w:spacing w:after="240" w:before="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You have to get creative and get the most insights with a minimal data set.</w:t>
      </w:r>
    </w:p>
    <w:p w:rsidR="00000000" w:rsidDel="00000000" w:rsidP="00000000" w:rsidRDefault="00000000" w:rsidRPr="00000000" w14:paraId="000001D3">
      <w:pPr>
        <w:spacing w:after="240" w:before="240" w:lineRule="auto"/>
        <w:rPr>
          <w:rFonts w:ascii="Open Sans" w:cs="Open Sans" w:eastAsia="Open Sans" w:hAnsi="Open Sans"/>
          <w:b w:val="1"/>
          <w:i w:val="1"/>
          <w:sz w:val="20"/>
          <w:szCs w:val="20"/>
        </w:rPr>
      </w:pPr>
      <w:r w:rsidDel="00000000" w:rsidR="00000000" w:rsidRPr="00000000">
        <w:rPr>
          <w:rFonts w:ascii="Open Sans" w:cs="Open Sans" w:eastAsia="Open Sans" w:hAnsi="Open Sans"/>
          <w:sz w:val="20"/>
          <w:szCs w:val="20"/>
          <w:rtl w:val="0"/>
        </w:rPr>
        <w:t xml:space="preserve">Oftentimes your stakeholders/customers will “ask for the moon”, but you’ll have to push them to work with the small amount of information you have and get creative.</w:t>
      </w:r>
      <w:r w:rsidDel="00000000" w:rsidR="00000000" w:rsidRPr="00000000">
        <w:rPr>
          <w:rFonts w:ascii="Open Sans" w:cs="Open Sans" w:eastAsia="Open Sans" w:hAnsi="Open Sans"/>
          <w:color w:val="ff0000"/>
          <w:sz w:val="20"/>
          <w:szCs w:val="20"/>
          <w:rtl w:val="0"/>
        </w:rPr>
        <w:t xml:space="preserve"> </w:t>
      </w:r>
      <w:r w:rsidDel="00000000" w:rsidR="00000000" w:rsidRPr="00000000">
        <w:rPr>
          <w:rtl w:val="0"/>
        </w:rPr>
      </w:r>
    </w:p>
    <w:p w:rsidR="00000000" w:rsidDel="00000000" w:rsidP="00000000" w:rsidRDefault="00000000" w:rsidRPr="00000000" w14:paraId="000001D4">
      <w:pPr>
        <w:spacing w:after="240" w:before="240" w:lineRule="auto"/>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Note: As you learned in the course, being a Data Project Manager involves an extraordinary amount of collaboration. Complete the next sections based on the following scenario.</w:t>
      </w:r>
    </w:p>
    <w:p w:rsidR="00000000" w:rsidDel="00000000" w:rsidP="00000000" w:rsidRDefault="00000000" w:rsidRPr="00000000" w14:paraId="000001D5">
      <w:pPr>
        <w:spacing w:after="240" w:befor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After the analysis in section 3, we made sense of the numbers, and realized the total number of events seems to be too small (this was a week's worth of data, but you need at least a month). Further investigation reveals that this was a subset of logs, but the actual data that is being collected is much bigger. Working through this small data set was tedious, and repeating this exercise on a much bigger data set manually won’t be feasible. Considering the time constraints of this project, engineering is willing to help with some automation. They also have limited bandwidth and are busy scaling systems up. </w:t>
      </w:r>
    </w:p>
    <w:p w:rsidR="00000000" w:rsidDel="00000000" w:rsidP="00000000" w:rsidRDefault="00000000" w:rsidRPr="00000000" w14:paraId="000001D6">
      <w:pPr>
        <w:spacing w:after="240" w:befor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Engineering is willing to provide some data, but they have asked for the criterion that is most important. To First provide your business question and provide a rationale for why this is the most important.</w:t>
      </w:r>
    </w:p>
    <w:p w:rsidR="00000000" w:rsidDel="00000000" w:rsidP="00000000" w:rsidRDefault="00000000" w:rsidRPr="00000000" w14:paraId="000001D7">
      <w:pPr>
        <w:spacing w:after="240" w:before="240" w:lineRule="auto"/>
        <w:rPr>
          <w:rFonts w:ascii="Open Sans" w:cs="Open Sans" w:eastAsia="Open Sans" w:hAnsi="Open Sans"/>
        </w:rPr>
      </w:pPr>
      <w:r w:rsidDel="00000000" w:rsidR="00000000" w:rsidRPr="00000000">
        <w:rPr>
          <w:rFonts w:ascii="Open Sans" w:cs="Open Sans" w:eastAsia="Open Sans" w:hAnsi="Open Sans"/>
          <w:sz w:val="20"/>
          <w:szCs w:val="20"/>
          <w:rtl w:val="0"/>
        </w:rPr>
        <w:t xml:space="preserve">Choose one of the following prompts that you think can get you the most relevant information to proceed further. </w:t>
      </w:r>
      <w:r w:rsidDel="00000000" w:rsidR="00000000" w:rsidRPr="00000000">
        <w:rPr>
          <w:rtl w:val="0"/>
        </w:rPr>
      </w:r>
    </w:p>
    <w:p w:rsidR="00000000" w:rsidDel="00000000" w:rsidP="00000000" w:rsidRDefault="00000000" w:rsidRPr="00000000" w14:paraId="000001D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How many events are being recorded per day?</w:t>
      </w:r>
    </w:p>
    <w:p w:rsidR="00000000" w:rsidDel="00000000" w:rsidP="00000000" w:rsidRDefault="00000000" w:rsidRPr="00000000" w14:paraId="000001D9">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many events of each event type per day?</w:t>
      </w:r>
    </w:p>
    <w:p w:rsidR="00000000" w:rsidDel="00000000" w:rsidP="00000000" w:rsidRDefault="00000000" w:rsidRPr="00000000" w14:paraId="000001DA">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many events per device type per day?</w:t>
      </w:r>
    </w:p>
    <w:p w:rsidR="00000000" w:rsidDel="00000000" w:rsidP="00000000" w:rsidRDefault="00000000" w:rsidRPr="00000000" w14:paraId="000001DB">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many events per page type per day?</w:t>
      </w:r>
    </w:p>
    <w:p w:rsidR="00000000" w:rsidDel="00000000" w:rsidP="00000000" w:rsidRDefault="00000000" w:rsidRPr="00000000" w14:paraId="000001DC">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many events for each location per day?</w:t>
      </w:r>
    </w:p>
    <w:p w:rsidR="00000000" w:rsidDel="00000000" w:rsidP="00000000" w:rsidRDefault="00000000" w:rsidRPr="00000000" w14:paraId="000001DD">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DE">
      <w:pPr>
        <w:rPr>
          <w:rFonts w:ascii="Open Sans" w:cs="Open Sans" w:eastAsia="Open Sans" w:hAnsi="Open Sans"/>
        </w:rPr>
      </w:pPr>
      <w:r w:rsidDel="00000000" w:rsidR="00000000" w:rsidRPr="00000000">
        <w:rPr>
          <w:rFonts w:ascii="Open Sans" w:cs="Open Sans" w:eastAsia="Open Sans" w:hAnsi="Open Sans"/>
          <w:rtl w:val="0"/>
        </w:rPr>
        <w:t xml:space="preserve">For your chosen question also answer the following using the data from section 3 to support your answer:</w:t>
      </w:r>
    </w:p>
    <w:p w:rsidR="00000000" w:rsidDel="00000000" w:rsidP="00000000" w:rsidRDefault="00000000" w:rsidRPr="00000000" w14:paraId="000001DF">
      <w:pPr>
        <w:numPr>
          <w:ilvl w:val="0"/>
          <w:numId w:val="1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much is the customer data increasing?</w:t>
      </w:r>
    </w:p>
    <w:p w:rsidR="00000000" w:rsidDel="00000000" w:rsidP="00000000" w:rsidRDefault="00000000" w:rsidRPr="00000000" w14:paraId="000001E0">
      <w:pPr>
        <w:numPr>
          <w:ilvl w:val="0"/>
          <w:numId w:val="1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much is the transactional data increasing?</w:t>
      </w:r>
    </w:p>
    <w:p w:rsidR="00000000" w:rsidDel="00000000" w:rsidP="00000000" w:rsidRDefault="00000000" w:rsidRPr="00000000" w14:paraId="000001E1">
      <w:pPr>
        <w:numPr>
          <w:ilvl w:val="0"/>
          <w:numId w:val="1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much is the event log data increasing?</w:t>
      </w:r>
    </w:p>
    <w:p w:rsidR="00000000" w:rsidDel="00000000" w:rsidP="00000000" w:rsidRDefault="00000000" w:rsidRPr="00000000" w14:paraId="000001E2">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691188" cy="3450050"/>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91188" cy="3450050"/>
                    </a:xfrm>
                    <a:prstGeom prst="rect"/>
                    <a:ln/>
                  </pic:spPr>
                </pic:pic>
              </a:graphicData>
            </a:graphic>
          </wp:inline>
        </w:drawing>
      </w:r>
      <w:r w:rsidDel="00000000" w:rsidR="00000000" w:rsidRPr="00000000">
        <w:rPr>
          <w:rtl w:val="0"/>
        </w:rPr>
      </w:r>
    </w:p>
    <w:sdt>
      <w:sdtPr>
        <w:tag w:val="goog_rdk_286"/>
      </w:sdtPr>
      <w:sdtContent>
        <w:p w:rsidR="00000000" w:rsidDel="00000000" w:rsidP="00000000" w:rsidRDefault="00000000" w:rsidRPr="00000000" w14:paraId="000001E3">
          <w:pPr>
            <w:jc w:val="both"/>
            <w:rPr>
              <w:ins w:author="David Zomzugu" w:id="107" w:date="2021-02-09T09:16:56Z"/>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33401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40100"/>
                        </a:xfrm>
                        <a:prstGeom prst="rect"/>
                        <a:ln/>
                      </pic:spPr>
                    </pic:pic>
                  </a:graphicData>
                </a:graphic>
              </wp:inline>
            </w:drawing>
          </w:r>
          <w:sdt>
            <w:sdtPr>
              <w:tag w:val="goog_rdk_285"/>
            </w:sdtPr>
            <w:sdtContent>
              <w:ins w:author="David Zomzugu" w:id="107" w:date="2021-02-09T09:16:56Z">
                <w:r w:rsidDel="00000000" w:rsidR="00000000" w:rsidRPr="00000000">
                  <w:rPr>
                    <w:rtl w:val="0"/>
                  </w:rPr>
                </w:r>
              </w:ins>
            </w:sdtContent>
          </w:sdt>
        </w:p>
      </w:sdtContent>
    </w:sdt>
    <w:p w:rsidR="00000000" w:rsidDel="00000000" w:rsidP="00000000" w:rsidRDefault="00000000" w:rsidRPr="00000000" w14:paraId="000001E4">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E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Which of the following data is </w:t>
      </w:r>
      <w:r w:rsidDel="00000000" w:rsidR="00000000" w:rsidRPr="00000000">
        <w:rPr>
          <w:rFonts w:ascii="Open Sans" w:cs="Open Sans" w:eastAsia="Open Sans" w:hAnsi="Open Sans"/>
          <w:b w:val="1"/>
          <w:i w:val="1"/>
          <w:sz w:val="20"/>
          <w:szCs w:val="20"/>
          <w:rtl w:val="0"/>
        </w:rPr>
        <w:t xml:space="preserve">most</w:t>
      </w:r>
      <w:r w:rsidDel="00000000" w:rsidR="00000000" w:rsidRPr="00000000">
        <w:rPr>
          <w:rFonts w:ascii="Open Sans" w:cs="Open Sans" w:eastAsia="Open Sans" w:hAnsi="Open Sans"/>
          <w:sz w:val="20"/>
          <w:szCs w:val="20"/>
          <w:rtl w:val="0"/>
        </w:rPr>
        <w:t xml:space="preserve"> important to answer this question? Why?</w:t>
      </w:r>
    </w:p>
    <w:p w:rsidR="00000000" w:rsidDel="00000000" w:rsidP="00000000" w:rsidRDefault="00000000" w:rsidRPr="00000000" w14:paraId="000001E6">
      <w:pPr>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Event Log Data</w:t>
      </w:r>
    </w:p>
    <w:p w:rsidR="00000000" w:rsidDel="00000000" w:rsidP="00000000" w:rsidRDefault="00000000" w:rsidRPr="00000000" w14:paraId="000001E7">
      <w:pPr>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Transactional Data</w:t>
      </w:r>
    </w:p>
    <w:p w:rsidR="00000000" w:rsidDel="00000000" w:rsidP="00000000" w:rsidRDefault="00000000" w:rsidRPr="00000000" w14:paraId="000001E8">
      <w:pPr>
        <w:numPr>
          <w:ilvl w:val="0"/>
          <w:numId w:val="9"/>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Customer Data</w:t>
      </w:r>
    </w:p>
    <w:p w:rsidR="00000000" w:rsidDel="00000000" w:rsidP="00000000" w:rsidRDefault="00000000" w:rsidRPr="00000000" w14:paraId="000001E9">
      <w:pPr>
        <w:jc w:val="both"/>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Pr>
        <w:drawing>
          <wp:inline distB="114300" distT="114300" distL="114300" distR="114300">
            <wp:extent cx="6615113" cy="3490294"/>
            <wp:effectExtent b="0" l="0" r="0" t="0"/>
            <wp:docPr id="6" name="image6.png"/>
            <a:graphic>
              <a:graphicData uri="http://schemas.openxmlformats.org/drawingml/2006/picture">
                <pic:pic>
                  <pic:nvPicPr>
                    <pic:cNvPr id="0" name="image6.png"/>
                    <pic:cNvPicPr preferRelativeResize="0"/>
                  </pic:nvPicPr>
                  <pic:blipFill>
                    <a:blip r:embed="rId11"/>
                    <a:srcRect b="10256" l="3589" r="-3589" t="-10256"/>
                    <a:stretch>
                      <a:fillRect/>
                    </a:stretch>
                  </pic:blipFill>
                  <pic:spPr>
                    <a:xfrm>
                      <a:off x="0" y="0"/>
                      <a:ext cx="6615113" cy="3490294"/>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EB">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How many events per page type per day?</w:t>
      </w:r>
    </w:p>
    <w:p w:rsidR="00000000" w:rsidDel="00000000" w:rsidP="00000000" w:rsidRDefault="00000000" w:rsidRPr="00000000" w14:paraId="000001EC">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ED">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Event Log Data is the most important to answer the question.</w:t>
      </w:r>
    </w:p>
    <w:p w:rsidR="00000000" w:rsidDel="00000000" w:rsidP="00000000" w:rsidRDefault="00000000" w:rsidRPr="00000000" w14:paraId="000001EE">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EF">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reason being the fact that the Event Log consists of a representation of most aspects of the data in some form. There may be a need for extraction.</w:t>
      </w:r>
    </w:p>
    <w:p w:rsidR="00000000" w:rsidDel="00000000" w:rsidP="00000000" w:rsidRDefault="00000000" w:rsidRPr="00000000" w14:paraId="000001F0">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F1">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F2">
      <w:pPr>
        <w:jc w:val="both"/>
        <w:rPr>
          <w:rFonts w:ascii="Open Sans" w:cs="Open Sans" w:eastAsia="Open Sans" w:hAnsi="Open Sans"/>
          <w:sz w:val="20"/>
          <w:szCs w:val="20"/>
        </w:rPr>
      </w:pPr>
      <w:r w:rsidDel="00000000" w:rsidR="00000000" w:rsidRPr="00000000">
        <w:rPr>
          <w:rtl w:val="0"/>
        </w:rPr>
      </w:r>
    </w:p>
    <w:sdt>
      <w:sdtPr>
        <w:tag w:val="goog_rdk_288"/>
      </w:sdtPr>
      <w:sdtContent>
        <w:p w:rsidR="00000000" w:rsidDel="00000000" w:rsidP="00000000" w:rsidRDefault="00000000" w:rsidRPr="00000000" w14:paraId="000001F3">
          <w:pPr>
            <w:jc w:val="both"/>
            <w:rPr>
              <w:rFonts w:ascii="Open Sans" w:cs="Open Sans" w:eastAsia="Open Sans" w:hAnsi="Open Sans"/>
              <w:i w:val="1"/>
              <w:sz w:val="20"/>
              <w:szCs w:val="20"/>
              <w:rPrChange w:author="David Zomzugu" w:id="108" w:date="2021-02-09T08:42:45Z">
                <w:rPr>
                  <w:rFonts w:ascii="Open Sans" w:cs="Open Sans" w:eastAsia="Open Sans" w:hAnsi="Open Sans"/>
                  <w:sz w:val="20"/>
                  <w:szCs w:val="20"/>
                </w:rPr>
              </w:rPrChange>
            </w:rPr>
          </w:pPr>
          <w:r w:rsidDel="00000000" w:rsidR="00000000" w:rsidRPr="00000000">
            <w:rPr>
              <w:rFonts w:ascii="Open Sans" w:cs="Open Sans" w:eastAsia="Open Sans" w:hAnsi="Open Sans"/>
              <w:i w:val="1"/>
              <w:sz w:val="20"/>
              <w:szCs w:val="20"/>
              <w:rtl w:val="0"/>
            </w:rPr>
            <w:t xml:space="preserve">   </w:t>
          </w:r>
          <w:sdt>
            <w:sdtPr>
              <w:tag w:val="goog_rdk_287"/>
            </w:sdtPr>
            <w:sdtContent>
              <w:r w:rsidDel="00000000" w:rsidR="00000000" w:rsidRPr="00000000">
                <w:rPr>
                  <w:rtl w:val="0"/>
                </w:rPr>
              </w:r>
            </w:sdtContent>
          </w:sdt>
        </w:p>
      </w:sdtContent>
    </w:sdt>
    <w:p w:rsidR="00000000" w:rsidDel="00000000" w:rsidP="00000000" w:rsidRDefault="00000000" w:rsidRPr="00000000" w14:paraId="000001F4">
      <w:pPr>
        <w:pStyle w:val="Heading2"/>
        <w:jc w:val="both"/>
        <w:rPr>
          <w:rFonts w:ascii="Open Sans" w:cs="Open Sans" w:eastAsia="Open Sans" w:hAnsi="Open Sans"/>
          <w:sz w:val="24"/>
          <w:szCs w:val="24"/>
        </w:rPr>
      </w:pPr>
      <w:bookmarkStart w:colFirst="0" w:colLast="0" w:name="_heading=h.tyjcwt" w:id="5"/>
      <w:bookmarkEnd w:id="5"/>
      <w:r w:rsidDel="00000000" w:rsidR="00000000" w:rsidRPr="00000000">
        <w:rPr>
          <w:rFonts w:ascii="Open Sans" w:cs="Open Sans" w:eastAsia="Open Sans" w:hAnsi="Open Sans"/>
          <w:b w:val="1"/>
          <w:rtl w:val="0"/>
        </w:rPr>
        <w:t xml:space="preserve">Section 5: [Optional] </w:t>
      </w:r>
      <w:r w:rsidDel="00000000" w:rsidR="00000000" w:rsidRPr="00000000">
        <w:rPr>
          <w:rFonts w:ascii="Open Sans" w:cs="Open Sans" w:eastAsia="Open Sans" w:hAnsi="Open Sans"/>
          <w:rtl w:val="0"/>
        </w:rPr>
        <w:t xml:space="preserve">Loading and Visualization On Your Own</w:t>
        <w:br w:type="textWrapping"/>
      </w:r>
      <w:r w:rsidDel="00000000" w:rsidR="00000000" w:rsidRPr="00000000">
        <w:rPr>
          <w:rFonts w:ascii="Open Sans" w:cs="Open Sans" w:eastAsia="Open Sans" w:hAnsi="Open Sans"/>
          <w:sz w:val="24"/>
          <w:szCs w:val="24"/>
          <w:rtl w:val="0"/>
        </w:rPr>
        <w:t xml:space="preserve">This sectional is an optional part of the project that you can do to make it standout. We have provided visualizations in the appendix if you decide not to do this section. You can also use our visualizations to compare what you created </w:t>
      </w:r>
    </w:p>
    <w:p w:rsidR="00000000" w:rsidDel="00000000" w:rsidP="00000000" w:rsidRDefault="00000000" w:rsidRPr="00000000" w14:paraId="000001F5">
      <w:pPr>
        <w:pStyle w:val="Heading2"/>
        <w:jc w:val="both"/>
        <w:rPr>
          <w:rFonts w:ascii="Open Sans" w:cs="Open Sans" w:eastAsia="Open Sans" w:hAnsi="Open Sans"/>
          <w:sz w:val="20"/>
          <w:szCs w:val="20"/>
        </w:rPr>
      </w:pPr>
      <w:bookmarkStart w:colFirst="0" w:colLast="0" w:name="_heading=h.3dy6vkm" w:id="6"/>
      <w:bookmarkEnd w:id="6"/>
      <w:r w:rsidDel="00000000" w:rsidR="00000000" w:rsidRPr="00000000">
        <w:rPr>
          <w:rFonts w:ascii="Open Sans" w:cs="Open Sans" w:eastAsia="Open Sans" w:hAnsi="Open Sans"/>
          <w:sz w:val="20"/>
          <w:szCs w:val="20"/>
          <w:rtl w:val="0"/>
        </w:rPr>
        <w:t xml:space="preserve">After sharing your criterion with engineering, they give you a new set of data: Section 5 Event Type Log also available in the classroom resources.  Also provided in the project resources section.</w:t>
      </w:r>
    </w:p>
    <w:p w:rsidR="00000000" w:rsidDel="00000000" w:rsidP="00000000" w:rsidRDefault="00000000" w:rsidRPr="00000000" w14:paraId="000001F6">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F7">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Engineering provided you with the data you want, but you still have yet to achieve your ultimate goal as a Data Product Manager. Now, utilize the data to make business decisions. Your executives do not want you to give them a bunch of data tables; instead, they prefer visualizations to help convey the key insights succinctly. Visualizing this data will help you understand the underlying trends and help you determine the story that needs to be told in your proposal to executives. </w:t>
      </w:r>
    </w:p>
    <w:p w:rsidR="00000000" w:rsidDel="00000000" w:rsidP="00000000" w:rsidRDefault="00000000" w:rsidRPr="00000000" w14:paraId="000001F8">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F9">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this section, you can load and visualize the data into whatever platform you would like. A Python Notebook, Tableau or any other visualization tool you are familiar with.  Create two visualizations that might help you to better understand your data trends and place either a screenshot or exported image of your visualizations and the details of each below. Please provide the steps you took to visualize your data and what the visualization tells you about your data.</w:t>
      </w:r>
    </w:p>
    <w:p w:rsidR="00000000" w:rsidDel="00000000" w:rsidP="00000000" w:rsidRDefault="00000000" w:rsidRPr="00000000" w14:paraId="000001FA">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FB">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FC">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FD">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Visualization 1: </w:t>
      </w:r>
    </w:p>
    <w:p w:rsidR="00000000" w:rsidDel="00000000" w:rsidP="00000000" w:rsidRDefault="00000000" w:rsidRPr="00000000" w14:paraId="000001FE">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FF">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Visualization Here.]</w:t>
      </w:r>
      <w:r w:rsidDel="00000000" w:rsidR="00000000" w:rsidRPr="00000000">
        <w:rPr>
          <w:rtl w:val="0"/>
        </w:rPr>
      </w:r>
    </w:p>
    <w:p w:rsidR="00000000" w:rsidDel="00000000" w:rsidP="00000000" w:rsidRDefault="00000000" w:rsidRPr="00000000" w14:paraId="00000200">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01">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Data Story: </w:t>
      </w:r>
      <w:r w:rsidDel="00000000" w:rsidR="00000000" w:rsidRPr="00000000">
        <w:rPr>
          <w:rFonts w:ascii="Open Sans" w:cs="Open Sans" w:eastAsia="Open Sans" w:hAnsi="Open Sans"/>
          <w:sz w:val="18"/>
          <w:szCs w:val="18"/>
          <w:rtl w:val="0"/>
        </w:rPr>
        <w:t xml:space="preserve">This graph tells us:</w:t>
      </w:r>
    </w:p>
    <w:p w:rsidR="00000000" w:rsidDel="00000000" w:rsidP="00000000" w:rsidRDefault="00000000" w:rsidRPr="00000000" w14:paraId="00000202">
      <w:pPr>
        <w:jc w:val="both"/>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203">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Response Here.]</w:t>
      </w:r>
      <w:r w:rsidDel="00000000" w:rsidR="00000000" w:rsidRPr="00000000">
        <w:rPr>
          <w:rtl w:val="0"/>
        </w:rPr>
      </w:r>
    </w:p>
    <w:p w:rsidR="00000000" w:rsidDel="00000000" w:rsidP="00000000" w:rsidRDefault="00000000" w:rsidRPr="00000000" w14:paraId="00000204">
      <w:pPr>
        <w:widowControl w:val="0"/>
        <w:spacing w:after="240"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This graph was created using the following steps: </w:t>
      </w:r>
    </w:p>
    <w:p w:rsidR="00000000" w:rsidDel="00000000" w:rsidP="00000000" w:rsidRDefault="00000000" w:rsidRPr="00000000" w14:paraId="00000205">
      <w:pPr>
        <w:numPr>
          <w:ilvl w:val="0"/>
          <w:numId w:val="10"/>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206">
      <w:pPr>
        <w:numPr>
          <w:ilvl w:val="0"/>
          <w:numId w:val="10"/>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207">
      <w:pPr>
        <w:numPr>
          <w:ilvl w:val="0"/>
          <w:numId w:val="10"/>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208">
      <w:pPr>
        <w:ind w:left="720" w:firstLine="0"/>
        <w:jc w:val="both"/>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209">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Visualization 2: </w:t>
      </w:r>
    </w:p>
    <w:p w:rsidR="00000000" w:rsidDel="00000000" w:rsidP="00000000" w:rsidRDefault="00000000" w:rsidRPr="00000000" w14:paraId="0000020A">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0B">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Visualization Here.]</w:t>
      </w:r>
      <w:r w:rsidDel="00000000" w:rsidR="00000000" w:rsidRPr="00000000">
        <w:rPr>
          <w:rtl w:val="0"/>
        </w:rPr>
      </w:r>
    </w:p>
    <w:p w:rsidR="00000000" w:rsidDel="00000000" w:rsidP="00000000" w:rsidRDefault="00000000" w:rsidRPr="00000000" w14:paraId="0000020C">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0D">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Data Story:</w:t>
      </w:r>
      <w:r w:rsidDel="00000000" w:rsidR="00000000" w:rsidRPr="00000000">
        <w:rPr>
          <w:rFonts w:ascii="Open Sans" w:cs="Open Sans" w:eastAsia="Open Sans" w:hAnsi="Open Sans"/>
          <w:sz w:val="18"/>
          <w:szCs w:val="18"/>
          <w:rtl w:val="0"/>
        </w:rPr>
        <w:t xml:space="preserve"> This graph tells us:</w:t>
      </w:r>
    </w:p>
    <w:p w:rsidR="00000000" w:rsidDel="00000000" w:rsidP="00000000" w:rsidRDefault="00000000" w:rsidRPr="00000000" w14:paraId="0000020E">
      <w:pPr>
        <w:jc w:val="both"/>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20F">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Response Here.]</w:t>
      </w:r>
      <w:r w:rsidDel="00000000" w:rsidR="00000000" w:rsidRPr="00000000">
        <w:rPr>
          <w:rtl w:val="0"/>
        </w:rPr>
      </w:r>
    </w:p>
    <w:p w:rsidR="00000000" w:rsidDel="00000000" w:rsidP="00000000" w:rsidRDefault="00000000" w:rsidRPr="00000000" w14:paraId="00000210">
      <w:pPr>
        <w:widowControl w:val="0"/>
        <w:spacing w:after="240"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This graph was created using the following steps: </w:t>
      </w:r>
    </w:p>
    <w:p w:rsidR="00000000" w:rsidDel="00000000" w:rsidP="00000000" w:rsidRDefault="00000000" w:rsidRPr="00000000" w14:paraId="00000211">
      <w:pPr>
        <w:numPr>
          <w:ilvl w:val="0"/>
          <w:numId w:val="7"/>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212">
      <w:pPr>
        <w:numPr>
          <w:ilvl w:val="0"/>
          <w:numId w:val="7"/>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213">
      <w:pPr>
        <w:numPr>
          <w:ilvl w:val="0"/>
          <w:numId w:val="7"/>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214">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15">
      <w:pPr>
        <w:pStyle w:val="Heading2"/>
        <w:jc w:val="both"/>
        <w:rPr>
          <w:rFonts w:ascii="Open Sans" w:cs="Open Sans" w:eastAsia="Open Sans" w:hAnsi="Open Sans"/>
        </w:rPr>
      </w:pPr>
      <w:bookmarkStart w:colFirst="0" w:colLast="0" w:name="_heading=h.1t3h5sf" w:id="7"/>
      <w:bookmarkEnd w:id="7"/>
      <w:r w:rsidDel="00000000" w:rsidR="00000000" w:rsidRPr="00000000">
        <w:rPr>
          <w:rFonts w:ascii="Open Sans" w:cs="Open Sans" w:eastAsia="Open Sans" w:hAnsi="Open Sans"/>
          <w:b w:val="1"/>
          <w:rtl w:val="0"/>
        </w:rPr>
        <w:t xml:space="preserve">Section 6:</w:t>
      </w:r>
      <w:r w:rsidDel="00000000" w:rsidR="00000000" w:rsidRPr="00000000">
        <w:rPr>
          <w:rFonts w:ascii="Open Sans" w:cs="Open Sans" w:eastAsia="Open Sans" w:hAnsi="Open Sans"/>
          <w:rtl w:val="0"/>
        </w:rPr>
        <w:t xml:space="preserve"> Business Insights</w:t>
      </w:r>
    </w:p>
    <w:p w:rsidR="00000000" w:rsidDel="00000000" w:rsidP="00000000" w:rsidRDefault="00000000" w:rsidRPr="00000000" w14:paraId="00000216">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Data is loaded and ready for analysis. We want to use this data as evidence to support our recommendations. It is important that we understand this data and the underlying trends and nuances that these visualizations show us. As you already know, any proposal backed up by data is always better received and considered more robust.</w:t>
      </w:r>
    </w:p>
    <w:p w:rsidR="00000000" w:rsidDel="00000000" w:rsidP="00000000" w:rsidRDefault="00000000" w:rsidRPr="00000000" w14:paraId="00000217">
      <w:pPr>
        <w:spacing w:after="240" w:before="240" w:lineRule="auto"/>
        <w:rPr>
          <w:rFonts w:ascii="Open Sans" w:cs="Open Sans" w:eastAsia="Open Sans" w:hAnsi="Open Sans"/>
          <w:b w:val="1"/>
          <w:sz w:val="18"/>
          <w:szCs w:val="18"/>
        </w:rPr>
      </w:pPr>
      <w:r w:rsidDel="00000000" w:rsidR="00000000" w:rsidRPr="00000000">
        <w:rPr>
          <w:rFonts w:ascii="Open Sans" w:cs="Open Sans" w:eastAsia="Open Sans" w:hAnsi="Open Sans"/>
          <w:sz w:val="18"/>
          <w:szCs w:val="18"/>
          <w:rtl w:val="0"/>
        </w:rPr>
        <w:t xml:space="preserve">What is the story the data is telling you about Flyber's data growth? If you created Visualizations, you can use them as well, but they are not required).  Include any data and calculations that were made to help tell that story and quantify the data growth.</w:t>
      </w:r>
      <w:r w:rsidDel="00000000" w:rsidR="00000000" w:rsidRPr="00000000">
        <w:rPr>
          <w:rtl w:val="0"/>
        </w:rPr>
      </w:r>
    </w:p>
    <w:p w:rsidR="00000000" w:rsidDel="00000000" w:rsidP="00000000" w:rsidRDefault="00000000" w:rsidRPr="00000000" w14:paraId="00000218">
      <w:pPr>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Data Growth for Last Month</w:t>
      </w:r>
    </w:p>
    <w:p w:rsidR="00000000" w:rsidDel="00000000" w:rsidP="00000000" w:rsidRDefault="00000000" w:rsidRPr="00000000" w14:paraId="00000219">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1A">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Visualization:</w:t>
      </w:r>
    </w:p>
    <w:sdt>
      <w:sdtPr>
        <w:tag w:val="goog_rdk_291"/>
      </w:sdtPr>
      <w:sdtContent>
        <w:p w:rsidR="00000000" w:rsidDel="00000000" w:rsidP="00000000" w:rsidRDefault="00000000" w:rsidRPr="00000000" w14:paraId="0000021B">
          <w:pPr>
            <w:jc w:val="both"/>
            <w:rPr>
              <w:ins w:author="David Zomzugu" w:id="109" w:date="2021-02-09T09:38:26Z"/>
              <w:rFonts w:ascii="Open Sans" w:cs="Open Sans" w:eastAsia="Open Sans" w:hAnsi="Open Sans"/>
              <w:sz w:val="18"/>
              <w:szCs w:val="18"/>
            </w:rPr>
          </w:pPr>
          <w:sdt>
            <w:sdtPr>
              <w:tag w:val="goog_rdk_290"/>
            </w:sdtPr>
            <w:sdtContent>
              <w:ins w:author="David Zomzugu" w:id="109" w:date="2021-02-09T09:38:26Z">
                <w:r w:rsidDel="00000000" w:rsidR="00000000" w:rsidRPr="00000000">
                  <w:rPr>
                    <w:rtl w:val="0"/>
                  </w:rPr>
                </w:r>
              </w:ins>
            </w:sdtContent>
          </w:sdt>
        </w:p>
      </w:sdtContent>
    </w:sdt>
    <w:sdt>
      <w:sdtPr>
        <w:tag w:val="goog_rdk_293"/>
      </w:sdtPr>
      <w:sdtContent>
        <w:p w:rsidR="00000000" w:rsidDel="00000000" w:rsidP="00000000" w:rsidRDefault="00000000" w:rsidRPr="00000000" w14:paraId="0000021C">
          <w:pPr>
            <w:jc w:val="both"/>
            <w:rPr>
              <w:ins w:author="David Zomzugu" w:id="109" w:date="2021-02-09T09:38:26Z"/>
              <w:rFonts w:ascii="Open Sans" w:cs="Open Sans" w:eastAsia="Open Sans" w:hAnsi="Open Sans"/>
              <w:sz w:val="18"/>
              <w:szCs w:val="18"/>
            </w:rPr>
          </w:pPr>
          <w:sdt>
            <w:sdtPr>
              <w:tag w:val="goog_rdk_292"/>
            </w:sdtPr>
            <w:sdtContent>
              <w:ins w:author="David Zomzugu" w:id="109" w:date="2021-02-09T09:38:26Z">
                <w:r w:rsidDel="00000000" w:rsidR="00000000" w:rsidRPr="00000000">
                  <w:rPr>
                    <w:rFonts w:ascii="Open Sans" w:cs="Open Sans" w:eastAsia="Open Sans" w:hAnsi="Open Sans"/>
                    <w:sz w:val="18"/>
                    <w:szCs w:val="18"/>
                  </w:rPr>
                  <w:drawing>
                    <wp:inline distB="114300" distT="114300" distL="114300" distR="114300">
                      <wp:extent cx="5943600" cy="3073400"/>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073400"/>
                              </a:xfrm>
                              <a:prstGeom prst="rect"/>
                              <a:ln/>
                            </pic:spPr>
                          </pic:pic>
                        </a:graphicData>
                      </a:graphic>
                    </wp:inline>
                  </w:drawing>
                </w:r>
                <w:r w:rsidDel="00000000" w:rsidR="00000000" w:rsidRPr="00000000">
                  <w:rPr>
                    <w:rtl w:val="0"/>
                  </w:rPr>
                </w:r>
              </w:ins>
            </w:sdtContent>
          </w:sdt>
        </w:p>
      </w:sdtContent>
    </w:sdt>
    <w:sdt>
      <w:sdtPr>
        <w:tag w:val="goog_rdk_295"/>
      </w:sdtPr>
      <w:sdtContent>
        <w:p w:rsidR="00000000" w:rsidDel="00000000" w:rsidP="00000000" w:rsidRDefault="00000000" w:rsidRPr="00000000" w14:paraId="0000021D">
          <w:pPr>
            <w:jc w:val="both"/>
            <w:rPr>
              <w:ins w:author="David Zomzugu" w:id="109" w:date="2021-02-09T09:38:26Z"/>
              <w:rFonts w:ascii="Open Sans" w:cs="Open Sans" w:eastAsia="Open Sans" w:hAnsi="Open Sans"/>
              <w:sz w:val="18"/>
              <w:szCs w:val="18"/>
            </w:rPr>
          </w:pPr>
          <w:sdt>
            <w:sdtPr>
              <w:tag w:val="goog_rdk_294"/>
            </w:sdtPr>
            <w:sdtContent>
              <w:ins w:author="David Zomzugu" w:id="109" w:date="2021-02-09T09:38:26Z">
                <w:r w:rsidDel="00000000" w:rsidR="00000000" w:rsidRPr="00000000">
                  <w:rPr>
                    <w:rtl w:val="0"/>
                  </w:rPr>
                </w:r>
              </w:ins>
            </w:sdtContent>
          </w:sdt>
        </w:p>
      </w:sdtContent>
    </w:sdt>
    <w:sdt>
      <w:sdtPr>
        <w:tag w:val="goog_rdk_297"/>
      </w:sdtPr>
      <w:sdtContent>
        <w:p w:rsidR="00000000" w:rsidDel="00000000" w:rsidP="00000000" w:rsidRDefault="00000000" w:rsidRPr="00000000" w14:paraId="0000021E">
          <w:pPr>
            <w:jc w:val="both"/>
            <w:rPr>
              <w:rFonts w:ascii="Open Sans" w:cs="Open Sans" w:eastAsia="Open Sans" w:hAnsi="Open Sans"/>
              <w:sz w:val="18"/>
              <w:szCs w:val="18"/>
              <w:rPrChange w:author="David Zomzugu" w:id="110" w:date="2021-02-09T09:38:26Z">
                <w:rPr>
                  <w:rFonts w:ascii="Open Sans" w:cs="Open Sans" w:eastAsia="Open Sans" w:hAnsi="Open Sans"/>
                  <w:i w:val="1"/>
                  <w:sz w:val="18"/>
                  <w:szCs w:val="18"/>
                </w:rPr>
              </w:rPrChange>
            </w:rPr>
          </w:pPr>
          <w:sdt>
            <w:sdtPr>
              <w:tag w:val="goog_rdk_296"/>
            </w:sdtPr>
            <w:sdtContent>
              <w:r w:rsidDel="00000000" w:rsidR="00000000" w:rsidRPr="00000000">
                <w:rPr>
                  <w:rtl w:val="0"/>
                </w:rPr>
              </w:r>
            </w:sdtContent>
          </w:sdt>
        </w:p>
      </w:sdtContent>
    </w:sdt>
    <w:sdt>
      <w:sdtPr>
        <w:tag w:val="goog_rdk_299"/>
      </w:sdtPr>
      <w:sdtContent>
        <w:p w:rsidR="00000000" w:rsidDel="00000000" w:rsidP="00000000" w:rsidRDefault="00000000" w:rsidRPr="00000000" w14:paraId="0000021F">
          <w:pPr>
            <w:jc w:val="both"/>
            <w:rPr>
              <w:ins w:author="David Zomzugu" w:id="111" w:date="2021-02-09T10:17:48Z"/>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Visualization Here] If you didn't create your own, please use the images in the appendix to guide you through this section.</w:t>
          </w:r>
          <w:sdt>
            <w:sdtPr>
              <w:tag w:val="goog_rdk_298"/>
            </w:sdtPr>
            <w:sdtContent>
              <w:ins w:author="David Zomzugu" w:id="111" w:date="2021-02-09T10:17:48Z">
                <w:r w:rsidDel="00000000" w:rsidR="00000000" w:rsidRPr="00000000">
                  <w:rPr>
                    <w:rtl w:val="0"/>
                  </w:rPr>
                </w:r>
              </w:ins>
            </w:sdtContent>
          </w:sdt>
        </w:p>
      </w:sdtContent>
    </w:sdt>
    <w:sdt>
      <w:sdtPr>
        <w:tag w:val="goog_rdk_301"/>
      </w:sdtPr>
      <w:sdtContent>
        <w:p w:rsidR="00000000" w:rsidDel="00000000" w:rsidP="00000000" w:rsidRDefault="00000000" w:rsidRPr="00000000" w14:paraId="00000220">
          <w:pPr>
            <w:jc w:val="both"/>
            <w:rPr>
              <w:ins w:author="David Zomzugu" w:id="111" w:date="2021-02-09T10:17:48Z"/>
              <w:rFonts w:ascii="Open Sans" w:cs="Open Sans" w:eastAsia="Open Sans" w:hAnsi="Open Sans"/>
              <w:i w:val="1"/>
              <w:sz w:val="18"/>
              <w:szCs w:val="18"/>
            </w:rPr>
          </w:pPr>
          <w:sdt>
            <w:sdtPr>
              <w:tag w:val="goog_rdk_300"/>
            </w:sdtPr>
            <w:sdtContent>
              <w:ins w:author="David Zomzugu" w:id="111" w:date="2021-02-09T10:17:48Z">
                <w:r w:rsidDel="00000000" w:rsidR="00000000" w:rsidRPr="00000000">
                  <w:rPr>
                    <w:rtl w:val="0"/>
                  </w:rPr>
                </w:r>
              </w:ins>
            </w:sdtContent>
          </w:sdt>
        </w:p>
      </w:sdtContent>
    </w:sdt>
    <w:sdt>
      <w:sdtPr>
        <w:tag w:val="goog_rdk_303"/>
      </w:sdtPr>
      <w:sdtContent>
        <w:p w:rsidR="00000000" w:rsidDel="00000000" w:rsidP="00000000" w:rsidRDefault="00000000" w:rsidRPr="00000000" w14:paraId="00000221">
          <w:pPr>
            <w:jc w:val="both"/>
            <w:rPr>
              <w:rFonts w:ascii="Open Sans" w:cs="Open Sans" w:eastAsia="Open Sans" w:hAnsi="Open Sans"/>
              <w:i w:val="1"/>
              <w:sz w:val="18"/>
              <w:szCs w:val="18"/>
              <w:rPrChange w:author="David Zomzugu" w:id="112" w:date="2021-02-09T10:17:48Z">
                <w:rPr>
                  <w:rFonts w:ascii="Open Sans" w:cs="Open Sans" w:eastAsia="Open Sans" w:hAnsi="Open Sans"/>
                  <w:sz w:val="18"/>
                  <w:szCs w:val="18"/>
                </w:rPr>
              </w:rPrChange>
            </w:rPr>
          </w:pPr>
          <w:sdt>
            <w:sdtPr>
              <w:tag w:val="goog_rdk_302"/>
            </w:sdtPr>
            <w:sdtContent>
              <w:r w:rsidDel="00000000" w:rsidR="00000000" w:rsidRPr="00000000">
                <w:rPr>
                  <w:rtl w:val="0"/>
                </w:rPr>
              </w:r>
            </w:sdtContent>
          </w:sdt>
        </w:p>
      </w:sdtContent>
    </w:sdt>
    <w:p w:rsidR="00000000" w:rsidDel="00000000" w:rsidP="00000000" w:rsidRDefault="00000000" w:rsidRPr="00000000" w14:paraId="00000222">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23">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Data and calculations used for quantifying of Flyber's Data Growth:</w:t>
      </w:r>
    </w:p>
    <w:p w:rsidR="00000000" w:rsidDel="00000000" w:rsidP="00000000" w:rsidRDefault="00000000" w:rsidRPr="00000000" w14:paraId="00000224">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20"/>
          <w:szCs w:val="20"/>
        </w:rPr>
        <w:drawing>
          <wp:inline distB="114300" distT="114300" distL="114300" distR="114300">
            <wp:extent cx="5943600" cy="32385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238500"/>
                    </a:xfrm>
                    <a:prstGeom prst="rect"/>
                    <a:ln/>
                  </pic:spPr>
                </pic:pic>
              </a:graphicData>
            </a:graphic>
          </wp:inline>
        </w:drawing>
      </w:r>
      <w:r w:rsidDel="00000000" w:rsidR="00000000" w:rsidRPr="00000000">
        <w:rPr>
          <w:rtl w:val="0"/>
        </w:rPr>
      </w:r>
    </w:p>
    <w:sdt>
      <w:sdtPr>
        <w:tag w:val="goog_rdk_306"/>
      </w:sdtPr>
      <w:sdtContent>
        <w:p w:rsidR="00000000" w:rsidDel="00000000" w:rsidP="00000000" w:rsidRDefault="00000000" w:rsidRPr="00000000" w14:paraId="00000225">
          <w:pPr>
            <w:widowControl w:val="0"/>
            <w:spacing w:line="240" w:lineRule="auto"/>
            <w:rPr>
              <w:ins w:author="David Zomzugu" w:id="113" w:date="2021-02-10T04:45:38Z"/>
              <w:rFonts w:ascii="Open Sans" w:cs="Open Sans" w:eastAsia="Open Sans" w:hAnsi="Open Sans"/>
              <w:sz w:val="18"/>
              <w:szCs w:val="18"/>
            </w:rPr>
          </w:pPr>
          <w:sdt>
            <w:sdtPr>
              <w:tag w:val="goog_rdk_305"/>
            </w:sdtPr>
            <w:sdtContent>
              <w:ins w:author="David Zomzugu" w:id="113" w:date="2021-02-10T04:45:38Z">
                <w:r w:rsidDel="00000000" w:rsidR="00000000" w:rsidRPr="00000000">
                  <w:rPr>
                    <w:rtl w:val="0"/>
                  </w:rPr>
                </w:r>
              </w:ins>
            </w:sdtContent>
          </w:sdt>
        </w:p>
      </w:sdtContent>
    </w:sdt>
    <w:sdt>
      <w:sdtPr>
        <w:tag w:val="goog_rdk_308"/>
      </w:sdtPr>
      <w:sdtContent>
        <w:p w:rsidR="00000000" w:rsidDel="00000000" w:rsidP="00000000" w:rsidRDefault="00000000" w:rsidRPr="00000000" w14:paraId="00000226">
          <w:pPr>
            <w:widowControl w:val="0"/>
            <w:spacing w:line="240" w:lineRule="auto"/>
            <w:rPr>
              <w:ins w:author="David Zomzugu" w:id="113" w:date="2021-02-10T04:45:38Z"/>
              <w:rFonts w:ascii="Open Sans" w:cs="Open Sans" w:eastAsia="Open Sans" w:hAnsi="Open Sans"/>
              <w:sz w:val="18"/>
              <w:szCs w:val="18"/>
            </w:rPr>
          </w:pPr>
          <w:sdt>
            <w:sdtPr>
              <w:tag w:val="goog_rdk_307"/>
            </w:sdtPr>
            <w:sdtContent>
              <w:ins w:author="David Zomzugu" w:id="113" w:date="2021-02-10T04:45:38Z">
                <w:r w:rsidDel="00000000" w:rsidR="00000000" w:rsidRPr="00000000">
                  <w:rPr>
                    <w:rFonts w:ascii="Open Sans" w:cs="Open Sans" w:eastAsia="Open Sans" w:hAnsi="Open Sans"/>
                    <w:sz w:val="18"/>
                    <w:szCs w:val="18"/>
                    <w:rtl w:val="0"/>
                  </w:rPr>
                  <w:t xml:space="preserve">Growth (g) = percentage </w:t>
                </w:r>
                <w:r w:rsidDel="00000000" w:rsidR="00000000" w:rsidRPr="00000000">
                  <w:rPr>
                    <w:rFonts w:ascii="Open Sans" w:cs="Open Sans" w:eastAsia="Open Sans" w:hAnsi="Open Sans"/>
                    <w:sz w:val="18"/>
                    <w:szCs w:val="18"/>
                    <w:rtl w:val="0"/>
                  </w:rPr>
                  <w:t xml:space="preserve">change</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in</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data</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between</w:t>
                </w:r>
                <w:r w:rsidDel="00000000" w:rsidR="00000000" w:rsidRPr="00000000">
                  <w:rPr>
                    <w:rFonts w:ascii="Open Sans" w:cs="Open Sans" w:eastAsia="Open Sans" w:hAnsi="Open Sans"/>
                    <w:sz w:val="18"/>
                    <w:szCs w:val="18"/>
                    <w:rtl w:val="0"/>
                  </w:rPr>
                  <w:t xml:space="preserve"> the two months</w:t>
                </w:r>
              </w:ins>
            </w:sdtContent>
          </w:sdt>
        </w:p>
      </w:sdtContent>
    </w:sdt>
    <w:sdt>
      <w:sdtPr>
        <w:tag w:val="goog_rdk_310"/>
      </w:sdtPr>
      <w:sdtContent>
        <w:p w:rsidR="00000000" w:rsidDel="00000000" w:rsidP="00000000" w:rsidRDefault="00000000" w:rsidRPr="00000000" w14:paraId="00000227">
          <w:pPr>
            <w:widowControl w:val="0"/>
            <w:spacing w:line="240" w:lineRule="auto"/>
            <w:rPr>
              <w:ins w:author="David Zomzugu" w:id="113" w:date="2021-02-10T04:45:38Z"/>
              <w:rFonts w:ascii="Open Sans" w:cs="Open Sans" w:eastAsia="Open Sans" w:hAnsi="Open Sans"/>
              <w:sz w:val="18"/>
              <w:szCs w:val="18"/>
            </w:rPr>
          </w:pPr>
          <w:sdt>
            <w:sdtPr>
              <w:tag w:val="goog_rdk_309"/>
            </w:sdtPr>
            <w:sdtContent>
              <w:ins w:author="David Zomzugu" w:id="113" w:date="2021-02-10T04:45:38Z">
                <w:r w:rsidDel="00000000" w:rsidR="00000000" w:rsidRPr="00000000">
                  <w:rPr>
                    <w:rtl w:val="0"/>
                  </w:rPr>
                </w:r>
              </w:ins>
            </w:sdtContent>
          </w:sdt>
        </w:p>
      </w:sdtContent>
    </w:sdt>
    <w:sdt>
      <w:sdtPr>
        <w:tag w:val="goog_rdk_312"/>
      </w:sdtPr>
      <w:sdtContent>
        <w:p w:rsidR="00000000" w:rsidDel="00000000" w:rsidP="00000000" w:rsidRDefault="00000000" w:rsidRPr="00000000" w14:paraId="00000228">
          <w:pPr>
            <w:widowControl w:val="0"/>
            <w:spacing w:line="240" w:lineRule="auto"/>
            <w:rPr>
              <w:ins w:author="David Zomzugu" w:id="113" w:date="2021-02-10T04:45:38Z"/>
              <w:rFonts w:ascii="Open Sans" w:cs="Open Sans" w:eastAsia="Open Sans" w:hAnsi="Open Sans"/>
              <w:sz w:val="18"/>
              <w:szCs w:val="18"/>
            </w:rPr>
          </w:pPr>
          <w:sdt>
            <w:sdtPr>
              <w:tag w:val="goog_rdk_311"/>
            </w:sdtPr>
            <w:sdtContent>
              <w:ins w:author="David Zomzugu" w:id="113" w:date="2021-02-10T04:45:38Z">
                <w:r w:rsidDel="00000000" w:rsidR="00000000" w:rsidRPr="00000000">
                  <w:rPr>
                    <w:rFonts w:ascii="Open Sans" w:cs="Open Sans" w:eastAsia="Open Sans" w:hAnsi="Open Sans"/>
                    <w:sz w:val="18"/>
                    <w:szCs w:val="18"/>
                    <w:rtl w:val="0"/>
                  </w:rPr>
                  <w:t xml:space="preserve">Growth(g) = ((Final </w:t>
                </w:r>
                <w:r w:rsidDel="00000000" w:rsidR="00000000" w:rsidRPr="00000000">
                  <w:rPr>
                    <w:rFonts w:ascii="Open Sans" w:cs="Open Sans" w:eastAsia="Open Sans" w:hAnsi="Open Sans"/>
                    <w:sz w:val="18"/>
                    <w:szCs w:val="18"/>
                    <w:rtl w:val="0"/>
                  </w:rPr>
                  <w:t xml:space="preserve">value</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in</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Oct</w:t>
                </w:r>
                <w:r w:rsidDel="00000000" w:rsidR="00000000" w:rsidRPr="00000000">
                  <w:rPr>
                    <w:rFonts w:ascii="Open Sans" w:cs="Open Sans" w:eastAsia="Open Sans" w:hAnsi="Open Sans"/>
                    <w:sz w:val="18"/>
                    <w:szCs w:val="18"/>
                    <w:rtl w:val="0"/>
                  </w:rPr>
                  <w:t xml:space="preserve"> - Initial </w:t>
                </w:r>
                <w:r w:rsidDel="00000000" w:rsidR="00000000" w:rsidRPr="00000000">
                  <w:rPr>
                    <w:rFonts w:ascii="Open Sans" w:cs="Open Sans" w:eastAsia="Open Sans" w:hAnsi="Open Sans"/>
                    <w:sz w:val="18"/>
                    <w:szCs w:val="18"/>
                    <w:rtl w:val="0"/>
                  </w:rPr>
                  <w:t xml:space="preserve">value</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in</w:t>
                </w:r>
                <w:r w:rsidDel="00000000" w:rsidR="00000000" w:rsidRPr="00000000">
                  <w:rPr>
                    <w:rFonts w:ascii="Open Sans" w:cs="Open Sans" w:eastAsia="Open Sans" w:hAnsi="Open Sans"/>
                    <w:sz w:val="18"/>
                    <w:szCs w:val="18"/>
                    <w:rtl w:val="0"/>
                  </w:rPr>
                  <w:t xml:space="preserve"> Sep) / Initial </w:t>
                </w:r>
                <w:r w:rsidDel="00000000" w:rsidR="00000000" w:rsidRPr="00000000">
                  <w:rPr>
                    <w:rFonts w:ascii="Open Sans" w:cs="Open Sans" w:eastAsia="Open Sans" w:hAnsi="Open Sans"/>
                    <w:sz w:val="18"/>
                    <w:szCs w:val="18"/>
                    <w:rtl w:val="0"/>
                  </w:rPr>
                  <w:t xml:space="preserve">value</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in</w:t>
                </w:r>
                <w:r w:rsidDel="00000000" w:rsidR="00000000" w:rsidRPr="00000000">
                  <w:rPr>
                    <w:rFonts w:ascii="Open Sans" w:cs="Open Sans" w:eastAsia="Open Sans" w:hAnsi="Open Sans"/>
                    <w:sz w:val="18"/>
                    <w:szCs w:val="18"/>
                    <w:rtl w:val="0"/>
                  </w:rPr>
                  <w:t xml:space="preserve"> Sep) * </w:t>
                </w:r>
                <w:r w:rsidDel="00000000" w:rsidR="00000000" w:rsidRPr="00000000">
                  <w:rPr>
                    <w:rFonts w:ascii="Open Sans" w:cs="Open Sans" w:eastAsia="Open Sans" w:hAnsi="Open Sans"/>
                    <w:sz w:val="18"/>
                    <w:szCs w:val="18"/>
                    <w:rtl w:val="0"/>
                  </w:rPr>
                  <w:t xml:space="preserve">100</w:t>
                </w:r>
                <w:r w:rsidDel="00000000" w:rsidR="00000000" w:rsidRPr="00000000">
                  <w:rPr>
                    <w:rtl w:val="0"/>
                  </w:rPr>
                </w:r>
              </w:ins>
            </w:sdtContent>
          </w:sdt>
        </w:p>
      </w:sdtContent>
    </w:sdt>
    <w:sdt>
      <w:sdtPr>
        <w:tag w:val="goog_rdk_314"/>
      </w:sdtPr>
      <w:sdtContent>
        <w:p w:rsidR="00000000" w:rsidDel="00000000" w:rsidP="00000000" w:rsidRDefault="00000000" w:rsidRPr="00000000" w14:paraId="00000229">
          <w:pPr>
            <w:widowControl w:val="0"/>
            <w:spacing w:line="240" w:lineRule="auto"/>
            <w:rPr>
              <w:ins w:author="David Zomzugu" w:id="113" w:date="2021-02-10T04:45:38Z"/>
              <w:rFonts w:ascii="Open Sans" w:cs="Open Sans" w:eastAsia="Open Sans" w:hAnsi="Open Sans"/>
              <w:sz w:val="18"/>
              <w:szCs w:val="18"/>
            </w:rPr>
          </w:pPr>
          <w:sdt>
            <w:sdtPr>
              <w:tag w:val="goog_rdk_313"/>
            </w:sdtPr>
            <w:sdtContent>
              <w:ins w:author="David Zomzugu" w:id="113" w:date="2021-02-10T04:45:38Z">
                <w:r w:rsidDel="00000000" w:rsidR="00000000" w:rsidRPr="00000000">
                  <w:rPr>
                    <w:rtl w:val="0"/>
                  </w:rPr>
                </w:r>
              </w:ins>
            </w:sdtContent>
          </w:sdt>
        </w:p>
      </w:sdtContent>
    </w:sdt>
    <w:sdt>
      <w:sdtPr>
        <w:tag w:val="goog_rdk_316"/>
      </w:sdtPr>
      <w:sdtContent>
        <w:p w:rsidR="00000000" w:rsidDel="00000000" w:rsidP="00000000" w:rsidRDefault="00000000" w:rsidRPr="00000000" w14:paraId="0000022A">
          <w:pPr>
            <w:widowControl w:val="0"/>
            <w:spacing w:line="240" w:lineRule="auto"/>
            <w:rPr>
              <w:ins w:author="David Zomzugu" w:id="113" w:date="2021-02-10T04:45:38Z"/>
              <w:rFonts w:ascii="Open Sans" w:cs="Open Sans" w:eastAsia="Open Sans" w:hAnsi="Open Sans"/>
              <w:sz w:val="18"/>
              <w:szCs w:val="18"/>
            </w:rPr>
          </w:pPr>
          <w:sdt>
            <w:sdtPr>
              <w:tag w:val="goog_rdk_315"/>
            </w:sdtPr>
            <w:sdtContent>
              <w:ins w:author="David Zomzugu" w:id="113" w:date="2021-02-10T04:45:38Z">
                <w:r w:rsidDel="00000000" w:rsidR="00000000" w:rsidRPr="00000000">
                  <w:rPr>
                    <w:rFonts w:ascii="Open Sans" w:cs="Open Sans" w:eastAsia="Open Sans" w:hAnsi="Open Sans"/>
                    <w:sz w:val="18"/>
                    <w:szCs w:val="18"/>
                    <w:rtl w:val="0"/>
                  </w:rPr>
                  <w:t xml:space="preserve">Initial </w:t>
                </w:r>
                <w:r w:rsidDel="00000000" w:rsidR="00000000" w:rsidRPr="00000000">
                  <w:rPr>
                    <w:rFonts w:ascii="Open Sans" w:cs="Open Sans" w:eastAsia="Open Sans" w:hAnsi="Open Sans"/>
                    <w:sz w:val="18"/>
                    <w:szCs w:val="18"/>
                    <w:rtl w:val="0"/>
                  </w:rPr>
                  <w:t xml:space="preserve">value</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in</w:t>
                </w:r>
                <w:r w:rsidDel="00000000" w:rsidR="00000000" w:rsidRPr="00000000">
                  <w:rPr>
                    <w:rFonts w:ascii="Open Sans" w:cs="Open Sans" w:eastAsia="Open Sans" w:hAnsi="Open Sans"/>
                    <w:sz w:val="18"/>
                    <w:szCs w:val="18"/>
                    <w:rtl w:val="0"/>
                  </w:rPr>
                  <w:t xml:space="preserve"> Sep = </w:t>
                </w:r>
                <w:r w:rsidDel="00000000" w:rsidR="00000000" w:rsidRPr="00000000">
                  <w:rPr>
                    <w:rFonts w:ascii="Open Sans" w:cs="Open Sans" w:eastAsia="Open Sans" w:hAnsi="Open Sans"/>
                    <w:sz w:val="18"/>
                    <w:szCs w:val="18"/>
                    <w:rtl w:val="0"/>
                  </w:rPr>
                  <w:t xml:space="preserve">790</w:t>
                </w:r>
                <w:r w:rsidDel="00000000" w:rsidR="00000000" w:rsidRPr="00000000">
                  <w:rPr>
                    <w:rFonts w:ascii="Open Sans" w:cs="Open Sans" w:eastAsia="Open Sans" w:hAnsi="Open Sans"/>
                    <w:sz w:val="18"/>
                    <w:szCs w:val="18"/>
                    <w:rtl w:val="0"/>
                  </w:rPr>
                  <w:t xml:space="preserve">,</w:t>
                </w:r>
                <w:r w:rsidDel="00000000" w:rsidR="00000000" w:rsidRPr="00000000">
                  <w:rPr>
                    <w:rFonts w:ascii="Open Sans" w:cs="Open Sans" w:eastAsia="Open Sans" w:hAnsi="Open Sans"/>
                    <w:sz w:val="18"/>
                    <w:szCs w:val="18"/>
                    <w:rtl w:val="0"/>
                  </w:rPr>
                  <w:t xml:space="preserve">329</w:t>
                </w:r>
                <w:r w:rsidDel="00000000" w:rsidR="00000000" w:rsidRPr="00000000">
                  <w:rPr>
                    <w:rtl w:val="0"/>
                  </w:rPr>
                </w:r>
              </w:ins>
            </w:sdtContent>
          </w:sdt>
        </w:p>
      </w:sdtContent>
    </w:sdt>
    <w:sdt>
      <w:sdtPr>
        <w:tag w:val="goog_rdk_318"/>
      </w:sdtPr>
      <w:sdtContent>
        <w:p w:rsidR="00000000" w:rsidDel="00000000" w:rsidP="00000000" w:rsidRDefault="00000000" w:rsidRPr="00000000" w14:paraId="0000022B">
          <w:pPr>
            <w:widowControl w:val="0"/>
            <w:spacing w:line="240" w:lineRule="auto"/>
            <w:rPr>
              <w:ins w:author="David Zomzugu" w:id="113" w:date="2021-02-10T04:45:38Z"/>
              <w:rFonts w:ascii="Open Sans" w:cs="Open Sans" w:eastAsia="Open Sans" w:hAnsi="Open Sans"/>
              <w:sz w:val="18"/>
              <w:szCs w:val="18"/>
            </w:rPr>
          </w:pPr>
          <w:sdt>
            <w:sdtPr>
              <w:tag w:val="goog_rdk_317"/>
            </w:sdtPr>
            <w:sdtContent>
              <w:ins w:author="David Zomzugu" w:id="113" w:date="2021-02-10T04:45:38Z">
                <w:r w:rsidDel="00000000" w:rsidR="00000000" w:rsidRPr="00000000">
                  <w:rPr>
                    <w:rtl w:val="0"/>
                  </w:rPr>
                </w:r>
              </w:ins>
            </w:sdtContent>
          </w:sdt>
        </w:p>
      </w:sdtContent>
    </w:sdt>
    <w:sdt>
      <w:sdtPr>
        <w:tag w:val="goog_rdk_320"/>
      </w:sdtPr>
      <w:sdtContent>
        <w:p w:rsidR="00000000" w:rsidDel="00000000" w:rsidP="00000000" w:rsidRDefault="00000000" w:rsidRPr="00000000" w14:paraId="0000022C">
          <w:pPr>
            <w:widowControl w:val="0"/>
            <w:spacing w:line="240" w:lineRule="auto"/>
            <w:rPr>
              <w:ins w:author="David Zomzugu" w:id="113" w:date="2021-02-10T04:45:38Z"/>
              <w:rFonts w:ascii="Open Sans" w:cs="Open Sans" w:eastAsia="Open Sans" w:hAnsi="Open Sans"/>
              <w:sz w:val="18"/>
              <w:szCs w:val="18"/>
            </w:rPr>
          </w:pPr>
          <w:sdt>
            <w:sdtPr>
              <w:tag w:val="goog_rdk_319"/>
            </w:sdtPr>
            <w:sdtContent>
              <w:ins w:author="David Zomzugu" w:id="113" w:date="2021-02-10T04:45:38Z">
                <w:r w:rsidDel="00000000" w:rsidR="00000000" w:rsidRPr="00000000">
                  <w:rPr>
                    <w:rFonts w:ascii="Open Sans" w:cs="Open Sans" w:eastAsia="Open Sans" w:hAnsi="Open Sans"/>
                    <w:sz w:val="18"/>
                    <w:szCs w:val="18"/>
                    <w:rtl w:val="0"/>
                  </w:rPr>
                  <w:t xml:space="preserve">Final </w:t>
                </w:r>
                <w:r w:rsidDel="00000000" w:rsidR="00000000" w:rsidRPr="00000000">
                  <w:rPr>
                    <w:rFonts w:ascii="Open Sans" w:cs="Open Sans" w:eastAsia="Open Sans" w:hAnsi="Open Sans"/>
                    <w:sz w:val="18"/>
                    <w:szCs w:val="18"/>
                    <w:rtl w:val="0"/>
                  </w:rPr>
                  <w:t xml:space="preserve">value</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in</w:t>
                </w:r>
                <w:r w:rsidDel="00000000" w:rsidR="00000000" w:rsidRPr="00000000">
                  <w:rPr>
                    <w:rFonts w:ascii="Open Sans" w:cs="Open Sans" w:eastAsia="Open Sans" w:hAnsi="Open Sans"/>
                    <w:sz w:val="18"/>
                    <w:szCs w:val="18"/>
                    <w:rtl w:val="0"/>
                  </w:rPr>
                  <w:t xml:space="preserve"> </w:t>
                </w:r>
                <w:r w:rsidDel="00000000" w:rsidR="00000000" w:rsidRPr="00000000">
                  <w:rPr>
                    <w:rFonts w:ascii="Open Sans" w:cs="Open Sans" w:eastAsia="Open Sans" w:hAnsi="Open Sans"/>
                    <w:sz w:val="18"/>
                    <w:szCs w:val="18"/>
                    <w:rtl w:val="0"/>
                  </w:rPr>
                  <w:t xml:space="preserve">Oct</w:t>
                </w:r>
                <w:r w:rsidDel="00000000" w:rsidR="00000000" w:rsidRPr="00000000">
                  <w:rPr>
                    <w:rFonts w:ascii="Open Sans" w:cs="Open Sans" w:eastAsia="Open Sans" w:hAnsi="Open Sans"/>
                    <w:sz w:val="18"/>
                    <w:szCs w:val="18"/>
                    <w:rtl w:val="0"/>
                  </w:rPr>
                  <w:t xml:space="preserve"> = </w:t>
                </w:r>
                <w:r w:rsidDel="00000000" w:rsidR="00000000" w:rsidRPr="00000000">
                  <w:rPr>
                    <w:rFonts w:ascii="Open Sans" w:cs="Open Sans" w:eastAsia="Open Sans" w:hAnsi="Open Sans"/>
                    <w:sz w:val="18"/>
                    <w:szCs w:val="18"/>
                    <w:rtl w:val="0"/>
                  </w:rPr>
                  <w:t xml:space="preserve">12</w:t>
                </w:r>
                <w:r w:rsidDel="00000000" w:rsidR="00000000" w:rsidRPr="00000000">
                  <w:rPr>
                    <w:rFonts w:ascii="Open Sans" w:cs="Open Sans" w:eastAsia="Open Sans" w:hAnsi="Open Sans"/>
                    <w:sz w:val="18"/>
                    <w:szCs w:val="18"/>
                    <w:rtl w:val="0"/>
                  </w:rPr>
                  <w:t xml:space="preserve">,</w:t>
                </w:r>
                <w:r w:rsidDel="00000000" w:rsidR="00000000" w:rsidRPr="00000000">
                  <w:rPr>
                    <w:rFonts w:ascii="Open Sans" w:cs="Open Sans" w:eastAsia="Open Sans" w:hAnsi="Open Sans"/>
                    <w:sz w:val="18"/>
                    <w:szCs w:val="18"/>
                    <w:rtl w:val="0"/>
                  </w:rPr>
                  <w:t xml:space="preserve">788</w:t>
                </w:r>
                <w:r w:rsidDel="00000000" w:rsidR="00000000" w:rsidRPr="00000000">
                  <w:rPr>
                    <w:rFonts w:ascii="Open Sans" w:cs="Open Sans" w:eastAsia="Open Sans" w:hAnsi="Open Sans"/>
                    <w:sz w:val="18"/>
                    <w:szCs w:val="18"/>
                    <w:rtl w:val="0"/>
                  </w:rPr>
                  <w:t xml:space="preserve">,</w:t>
                </w:r>
                <w:r w:rsidDel="00000000" w:rsidR="00000000" w:rsidRPr="00000000">
                  <w:rPr>
                    <w:rFonts w:ascii="Open Sans" w:cs="Open Sans" w:eastAsia="Open Sans" w:hAnsi="Open Sans"/>
                    <w:sz w:val="18"/>
                    <w:szCs w:val="18"/>
                    <w:rtl w:val="0"/>
                  </w:rPr>
                  <w:t xml:space="preserve">264</w:t>
                </w:r>
                <w:r w:rsidDel="00000000" w:rsidR="00000000" w:rsidRPr="00000000">
                  <w:rPr>
                    <w:rtl w:val="0"/>
                  </w:rPr>
                </w:r>
              </w:ins>
            </w:sdtContent>
          </w:sdt>
        </w:p>
      </w:sdtContent>
    </w:sdt>
    <w:sdt>
      <w:sdtPr>
        <w:tag w:val="goog_rdk_322"/>
      </w:sdtPr>
      <w:sdtContent>
        <w:p w:rsidR="00000000" w:rsidDel="00000000" w:rsidP="00000000" w:rsidRDefault="00000000" w:rsidRPr="00000000" w14:paraId="0000022D">
          <w:pPr>
            <w:widowControl w:val="0"/>
            <w:spacing w:line="240" w:lineRule="auto"/>
            <w:rPr>
              <w:ins w:author="David Zomzugu" w:id="113" w:date="2021-02-10T04:45:38Z"/>
              <w:rFonts w:ascii="Open Sans" w:cs="Open Sans" w:eastAsia="Open Sans" w:hAnsi="Open Sans"/>
              <w:sz w:val="18"/>
              <w:szCs w:val="18"/>
            </w:rPr>
          </w:pPr>
          <w:sdt>
            <w:sdtPr>
              <w:tag w:val="goog_rdk_321"/>
            </w:sdtPr>
            <w:sdtContent>
              <w:ins w:author="David Zomzugu" w:id="113" w:date="2021-02-10T04:45:38Z">
                <w:r w:rsidDel="00000000" w:rsidR="00000000" w:rsidRPr="00000000">
                  <w:rPr>
                    <w:rtl w:val="0"/>
                  </w:rPr>
                </w:r>
              </w:ins>
            </w:sdtContent>
          </w:sdt>
        </w:p>
      </w:sdtContent>
    </w:sdt>
    <w:sdt>
      <w:sdtPr>
        <w:tag w:val="goog_rdk_324"/>
      </w:sdtPr>
      <w:sdtContent>
        <w:p w:rsidR="00000000" w:rsidDel="00000000" w:rsidP="00000000" w:rsidRDefault="00000000" w:rsidRPr="00000000" w14:paraId="0000022E">
          <w:pPr>
            <w:widowControl w:val="0"/>
            <w:spacing w:after="200" w:line="408" w:lineRule="auto"/>
            <w:rPr>
              <w:ins w:author="David Zomzugu" w:id="113" w:date="2021-02-10T04:45:38Z"/>
              <w:rFonts w:ascii="Open Sans" w:cs="Open Sans" w:eastAsia="Open Sans" w:hAnsi="Open Sans"/>
              <w:sz w:val="18"/>
              <w:szCs w:val="18"/>
            </w:rPr>
          </w:pPr>
          <w:sdt>
            <w:sdtPr>
              <w:tag w:val="goog_rdk_323"/>
            </w:sdtPr>
            <w:sdtContent>
              <w:ins w:author="David Zomzugu" w:id="113" w:date="2021-02-10T04:45:38Z">
                <w:r w:rsidDel="00000000" w:rsidR="00000000" w:rsidRPr="00000000">
                  <w:rPr>
                    <w:rFonts w:ascii="Open Sans" w:cs="Open Sans" w:eastAsia="Open Sans" w:hAnsi="Open Sans"/>
                    <w:sz w:val="18"/>
                    <w:szCs w:val="18"/>
                    <w:rtl w:val="0"/>
                  </w:rPr>
                  <w:t xml:space="preserve">Growth(g) = ((</w:t>
                </w:r>
                <w:r w:rsidDel="00000000" w:rsidR="00000000" w:rsidRPr="00000000">
                  <w:rPr>
                    <w:rFonts w:ascii="Open Sans" w:cs="Open Sans" w:eastAsia="Open Sans" w:hAnsi="Open Sans"/>
                    <w:sz w:val="18"/>
                    <w:szCs w:val="18"/>
                    <w:rtl w:val="0"/>
                  </w:rPr>
                  <w:t xml:space="preserve">12</w:t>
                </w:r>
                <w:r w:rsidDel="00000000" w:rsidR="00000000" w:rsidRPr="00000000">
                  <w:rPr>
                    <w:rFonts w:ascii="Open Sans" w:cs="Open Sans" w:eastAsia="Open Sans" w:hAnsi="Open Sans"/>
                    <w:sz w:val="18"/>
                    <w:szCs w:val="18"/>
                    <w:rtl w:val="0"/>
                  </w:rPr>
                  <w:t xml:space="preserve">,</w:t>
                </w:r>
                <w:r w:rsidDel="00000000" w:rsidR="00000000" w:rsidRPr="00000000">
                  <w:rPr>
                    <w:rFonts w:ascii="Open Sans" w:cs="Open Sans" w:eastAsia="Open Sans" w:hAnsi="Open Sans"/>
                    <w:sz w:val="18"/>
                    <w:szCs w:val="18"/>
                    <w:rtl w:val="0"/>
                  </w:rPr>
                  <w:t xml:space="preserve">788</w:t>
                </w:r>
                <w:r w:rsidDel="00000000" w:rsidR="00000000" w:rsidRPr="00000000">
                  <w:rPr>
                    <w:rFonts w:ascii="Open Sans" w:cs="Open Sans" w:eastAsia="Open Sans" w:hAnsi="Open Sans"/>
                    <w:sz w:val="18"/>
                    <w:szCs w:val="18"/>
                    <w:rtl w:val="0"/>
                  </w:rPr>
                  <w:t xml:space="preserve">,</w:t>
                </w:r>
                <w:r w:rsidDel="00000000" w:rsidR="00000000" w:rsidRPr="00000000">
                  <w:rPr>
                    <w:rFonts w:ascii="Open Sans" w:cs="Open Sans" w:eastAsia="Open Sans" w:hAnsi="Open Sans"/>
                    <w:sz w:val="18"/>
                    <w:szCs w:val="18"/>
                    <w:rtl w:val="0"/>
                  </w:rPr>
                  <w:t xml:space="preserve">264</w:t>
                </w:r>
                <w:r w:rsidDel="00000000" w:rsidR="00000000" w:rsidRPr="00000000">
                  <w:rPr>
                    <w:rFonts w:ascii="Open Sans" w:cs="Open Sans" w:eastAsia="Open Sans" w:hAnsi="Open Sans"/>
                    <w:sz w:val="18"/>
                    <w:szCs w:val="18"/>
                    <w:rtl w:val="0"/>
                  </w:rPr>
                  <w:t xml:space="preserve"> - </w:t>
                </w:r>
                <w:r w:rsidDel="00000000" w:rsidR="00000000" w:rsidRPr="00000000">
                  <w:rPr>
                    <w:rFonts w:ascii="Open Sans" w:cs="Open Sans" w:eastAsia="Open Sans" w:hAnsi="Open Sans"/>
                    <w:sz w:val="18"/>
                    <w:szCs w:val="18"/>
                    <w:rtl w:val="0"/>
                  </w:rPr>
                  <w:t xml:space="preserve">790</w:t>
                </w:r>
                <w:r w:rsidDel="00000000" w:rsidR="00000000" w:rsidRPr="00000000">
                  <w:rPr>
                    <w:rFonts w:ascii="Open Sans" w:cs="Open Sans" w:eastAsia="Open Sans" w:hAnsi="Open Sans"/>
                    <w:sz w:val="18"/>
                    <w:szCs w:val="18"/>
                    <w:rtl w:val="0"/>
                  </w:rPr>
                  <w:t xml:space="preserve">,</w:t>
                </w:r>
                <w:r w:rsidDel="00000000" w:rsidR="00000000" w:rsidRPr="00000000">
                  <w:rPr>
                    <w:rFonts w:ascii="Open Sans" w:cs="Open Sans" w:eastAsia="Open Sans" w:hAnsi="Open Sans"/>
                    <w:sz w:val="18"/>
                    <w:szCs w:val="18"/>
                    <w:rtl w:val="0"/>
                  </w:rPr>
                  <w:t xml:space="preserve">329</w:t>
                </w:r>
                <w:r w:rsidDel="00000000" w:rsidR="00000000" w:rsidRPr="00000000">
                  <w:rPr>
                    <w:rFonts w:ascii="Open Sans" w:cs="Open Sans" w:eastAsia="Open Sans" w:hAnsi="Open Sans"/>
                    <w:sz w:val="18"/>
                    <w:szCs w:val="18"/>
                    <w:rtl w:val="0"/>
                  </w:rPr>
                  <w:t xml:space="preserve">) / </w:t>
                </w:r>
                <w:r w:rsidDel="00000000" w:rsidR="00000000" w:rsidRPr="00000000">
                  <w:rPr>
                    <w:rFonts w:ascii="Open Sans" w:cs="Open Sans" w:eastAsia="Open Sans" w:hAnsi="Open Sans"/>
                    <w:sz w:val="18"/>
                    <w:szCs w:val="18"/>
                    <w:rtl w:val="0"/>
                  </w:rPr>
                  <w:t xml:space="preserve">790</w:t>
                </w:r>
                <w:r w:rsidDel="00000000" w:rsidR="00000000" w:rsidRPr="00000000">
                  <w:rPr>
                    <w:rFonts w:ascii="Open Sans" w:cs="Open Sans" w:eastAsia="Open Sans" w:hAnsi="Open Sans"/>
                    <w:sz w:val="18"/>
                    <w:szCs w:val="18"/>
                    <w:rtl w:val="0"/>
                  </w:rPr>
                  <w:t xml:space="preserve">,</w:t>
                </w:r>
                <w:r w:rsidDel="00000000" w:rsidR="00000000" w:rsidRPr="00000000">
                  <w:rPr>
                    <w:rFonts w:ascii="Open Sans" w:cs="Open Sans" w:eastAsia="Open Sans" w:hAnsi="Open Sans"/>
                    <w:sz w:val="18"/>
                    <w:szCs w:val="18"/>
                    <w:rtl w:val="0"/>
                  </w:rPr>
                  <w:t xml:space="preserve">329</w:t>
                </w:r>
                <w:r w:rsidDel="00000000" w:rsidR="00000000" w:rsidRPr="00000000">
                  <w:rPr>
                    <w:rFonts w:ascii="Open Sans" w:cs="Open Sans" w:eastAsia="Open Sans" w:hAnsi="Open Sans"/>
                    <w:sz w:val="18"/>
                    <w:szCs w:val="18"/>
                    <w:rtl w:val="0"/>
                  </w:rPr>
                  <w:t xml:space="preserve">) * </w:t>
                </w:r>
                <w:r w:rsidDel="00000000" w:rsidR="00000000" w:rsidRPr="00000000">
                  <w:rPr>
                    <w:rFonts w:ascii="Open Sans" w:cs="Open Sans" w:eastAsia="Open Sans" w:hAnsi="Open Sans"/>
                    <w:sz w:val="18"/>
                    <w:szCs w:val="18"/>
                    <w:rtl w:val="0"/>
                  </w:rPr>
                  <w:t xml:space="preserve">100</w:t>
                </w:r>
                <w:r w:rsidDel="00000000" w:rsidR="00000000" w:rsidRPr="00000000">
                  <w:rPr>
                    <w:rFonts w:ascii="Open Sans" w:cs="Open Sans" w:eastAsia="Open Sans" w:hAnsi="Open Sans"/>
                    <w:sz w:val="18"/>
                    <w:szCs w:val="18"/>
                    <w:rtl w:val="0"/>
                  </w:rPr>
                  <w:t xml:space="preserve"> = </w:t>
                </w:r>
                <w:r w:rsidDel="00000000" w:rsidR="00000000" w:rsidRPr="00000000">
                  <w:rPr>
                    <w:rFonts w:ascii="Open Sans" w:cs="Open Sans" w:eastAsia="Open Sans" w:hAnsi="Open Sans"/>
                    <w:sz w:val="18"/>
                    <w:szCs w:val="18"/>
                    <w:rtl w:val="0"/>
                  </w:rPr>
                  <w:t xml:space="preserve">1518</w:t>
                </w:r>
                <w:r w:rsidDel="00000000" w:rsidR="00000000" w:rsidRPr="00000000">
                  <w:rPr>
                    <w:rFonts w:ascii="Open Sans" w:cs="Open Sans" w:eastAsia="Open Sans" w:hAnsi="Open Sans"/>
                    <w:sz w:val="18"/>
                    <w:szCs w:val="18"/>
                    <w:rtl w:val="0"/>
                  </w:rPr>
                  <w:t xml:space="preserve">%</w:t>
                </w:r>
              </w:ins>
            </w:sdtContent>
          </w:sdt>
        </w:p>
      </w:sdtContent>
    </w:sdt>
    <w:sdt>
      <w:sdtPr>
        <w:tag w:val="goog_rdk_326"/>
      </w:sdtPr>
      <w:sdtContent>
        <w:p w:rsidR="00000000" w:rsidDel="00000000" w:rsidP="00000000" w:rsidRDefault="00000000" w:rsidRPr="00000000" w14:paraId="0000022F">
          <w:pPr>
            <w:widowControl w:val="0"/>
            <w:spacing w:after="200" w:line="240" w:lineRule="auto"/>
            <w:jc w:val="both"/>
            <w:rPr>
              <w:ins w:author="David Zomzugu" w:id="113" w:date="2021-02-10T04:45:38Z"/>
              <w:rFonts w:ascii="Open Sans" w:cs="Open Sans" w:eastAsia="Open Sans" w:hAnsi="Open Sans"/>
              <w:sz w:val="18"/>
              <w:szCs w:val="18"/>
            </w:rPr>
          </w:pPr>
          <w:sdt>
            <w:sdtPr>
              <w:tag w:val="goog_rdk_325"/>
            </w:sdtPr>
            <w:sdtContent>
              <w:ins w:author="David Zomzugu" w:id="113" w:date="2021-02-10T04:45:38Z">
                <w:r w:rsidDel="00000000" w:rsidR="00000000" w:rsidRPr="00000000">
                  <w:rPr>
                    <w:rFonts w:ascii="Open Sans" w:cs="Open Sans" w:eastAsia="Open Sans" w:hAnsi="Open Sans"/>
                    <w:sz w:val="18"/>
                    <w:szCs w:val="18"/>
                    <w:rtl w:val="0"/>
                  </w:rPr>
                  <w:t xml:space="preserve">Note: I decided to use the graph in the appendix because the data provided in the raw data was for the month of October 2019 only. Data for the </w:t>
                </w:r>
                <w:r w:rsidDel="00000000" w:rsidR="00000000" w:rsidRPr="00000000">
                  <w:rPr>
                    <w:rFonts w:ascii="Open Sans" w:cs="Open Sans" w:eastAsia="Open Sans" w:hAnsi="Open Sans"/>
                    <w:color w:val="333333"/>
                    <w:sz w:val="20"/>
                    <w:szCs w:val="20"/>
                    <w:shd w:fill="f5f5f5" w:val="clear"/>
                    <w:rtl w:val="0"/>
                  </w:rPr>
                  <w:t xml:space="preserve">previous</w:t>
                </w:r>
                <w:r w:rsidDel="00000000" w:rsidR="00000000" w:rsidRPr="00000000">
                  <w:rPr>
                    <w:rFonts w:ascii="Open Sans" w:cs="Open Sans" w:eastAsia="Open Sans" w:hAnsi="Open Sans"/>
                    <w:sz w:val="18"/>
                    <w:szCs w:val="18"/>
                    <w:rtl w:val="0"/>
                  </w:rPr>
                  <w:t xml:space="preserve"> month was not included. However, the appendix offered that.</w:t>
                </w:r>
              </w:ins>
            </w:sdtContent>
          </w:sdt>
        </w:p>
      </w:sdtContent>
    </w:sdt>
    <w:sdt>
      <w:sdtPr>
        <w:tag w:val="goog_rdk_329"/>
      </w:sdtPr>
      <w:sdtContent>
        <w:p w:rsidR="00000000" w:rsidDel="00000000" w:rsidP="00000000" w:rsidRDefault="00000000" w:rsidRPr="00000000" w14:paraId="00000230">
          <w:pPr>
            <w:jc w:val="both"/>
            <w:rPr>
              <w:ins w:author="David Zomzugu" w:id="114" w:date="2021-02-09T09:50:54Z"/>
              <w:rFonts w:ascii="Open Sans" w:cs="Open Sans" w:eastAsia="Open Sans" w:hAnsi="Open Sans"/>
              <w:i w:val="1"/>
              <w:sz w:val="18"/>
              <w:szCs w:val="18"/>
            </w:rPr>
          </w:pPr>
          <w:sdt>
            <w:sdtPr>
              <w:tag w:val="goog_rdk_328"/>
            </w:sdtPr>
            <w:sdtContent>
              <w:ins w:author="David Zomzugu" w:id="114" w:date="2021-02-09T09:50:54Z">
                <w:r w:rsidDel="00000000" w:rsidR="00000000" w:rsidRPr="00000000">
                  <w:rPr>
                    <w:rtl w:val="0"/>
                  </w:rPr>
                </w:r>
              </w:ins>
            </w:sdtContent>
          </w:sdt>
        </w:p>
      </w:sdtContent>
    </w:sdt>
    <w:sdt>
      <w:sdtPr>
        <w:tag w:val="goog_rdk_331"/>
      </w:sdtPr>
      <w:sdtContent>
        <w:p w:rsidR="00000000" w:rsidDel="00000000" w:rsidP="00000000" w:rsidRDefault="00000000" w:rsidRPr="00000000" w14:paraId="00000231">
          <w:pPr>
            <w:jc w:val="both"/>
            <w:rPr>
              <w:ins w:author="David Zomzugu" w:id="114" w:date="2021-02-09T09:50:54Z"/>
              <w:rFonts w:ascii="Open Sans" w:cs="Open Sans" w:eastAsia="Open Sans" w:hAnsi="Open Sans"/>
              <w:i w:val="1"/>
              <w:sz w:val="18"/>
              <w:szCs w:val="18"/>
            </w:rPr>
          </w:pPr>
          <w:sdt>
            <w:sdtPr>
              <w:tag w:val="goog_rdk_330"/>
            </w:sdtPr>
            <w:sdtContent>
              <w:ins w:author="David Zomzugu" w:id="114" w:date="2021-02-09T09:50:54Z">
                <w:r w:rsidDel="00000000" w:rsidR="00000000" w:rsidRPr="00000000">
                  <w:rPr>
                    <w:rFonts w:ascii="Open Sans" w:cs="Open Sans" w:eastAsia="Open Sans" w:hAnsi="Open Sans"/>
                    <w:i w:val="1"/>
                    <w:sz w:val="18"/>
                    <w:szCs w:val="18"/>
                    <w:rtl w:val="0"/>
                  </w:rPr>
                  <w:t xml:space="preserve">Looking at the Event Log data, there is a sharp increase of 8,165  from Oct. 5 to Oct. 6, 2019.</w:t>
                </w:r>
              </w:ins>
            </w:sdtContent>
          </w:sdt>
        </w:p>
      </w:sdtContent>
    </w:sdt>
    <w:sdt>
      <w:sdtPr>
        <w:tag w:val="goog_rdk_333"/>
      </w:sdtPr>
      <w:sdtContent>
        <w:p w:rsidR="00000000" w:rsidDel="00000000" w:rsidP="00000000" w:rsidRDefault="00000000" w:rsidRPr="00000000" w14:paraId="00000232">
          <w:pPr>
            <w:jc w:val="both"/>
            <w:rPr>
              <w:ins w:author="David Zomzugu" w:id="114" w:date="2021-02-09T09:50:54Z"/>
              <w:rFonts w:ascii="Open Sans" w:cs="Open Sans" w:eastAsia="Open Sans" w:hAnsi="Open Sans"/>
              <w:i w:val="1"/>
              <w:sz w:val="18"/>
              <w:szCs w:val="18"/>
            </w:rPr>
          </w:pPr>
          <w:sdt>
            <w:sdtPr>
              <w:tag w:val="goog_rdk_332"/>
            </w:sdtPr>
            <w:sdtContent>
              <w:ins w:author="David Zomzugu" w:id="114" w:date="2021-02-09T09:50:54Z">
                <w:r w:rsidDel="00000000" w:rsidR="00000000" w:rsidRPr="00000000">
                  <w:rPr>
                    <w:rFonts w:ascii="Open Sans" w:cs="Open Sans" w:eastAsia="Open Sans" w:hAnsi="Open Sans"/>
                    <w:i w:val="1"/>
                    <w:sz w:val="18"/>
                    <w:szCs w:val="18"/>
                    <w:rtl w:val="0"/>
                  </w:rPr>
                  <w:t xml:space="preserve">Volume </w:t>
                </w:r>
                <w:r w:rsidDel="00000000" w:rsidR="00000000" w:rsidRPr="00000000">
                  <w:rPr>
                    <w:rFonts w:ascii="Open Sans" w:cs="Open Sans" w:eastAsia="Open Sans" w:hAnsi="Open Sans"/>
                    <w:i w:val="1"/>
                    <w:sz w:val="18"/>
                    <w:szCs w:val="18"/>
                    <w:rtl w:val="0"/>
                  </w:rPr>
                  <w:t xml:space="preserve">remains</w:t>
                </w:r>
                <w:r w:rsidDel="00000000" w:rsidR="00000000" w:rsidRPr="00000000">
                  <w:rPr>
                    <w:rFonts w:ascii="Open Sans" w:cs="Open Sans" w:eastAsia="Open Sans" w:hAnsi="Open Sans"/>
                    <w:i w:val="1"/>
                    <w:sz w:val="18"/>
                    <w:szCs w:val="18"/>
                    <w:rtl w:val="0"/>
                  </w:rPr>
                  <w:t xml:space="preserve"> steady through Oct. 7. From there, minor decrease was consistent through Oct. 11, 2019, which was followed by a sharp decline of 9,616 down to a volume of 7,979.</w:t>
                </w:r>
              </w:ins>
            </w:sdtContent>
          </w:sdt>
        </w:p>
      </w:sdtContent>
    </w:sdt>
    <w:sdt>
      <w:sdtPr>
        <w:tag w:val="goog_rdk_335"/>
      </w:sdtPr>
      <w:sdtContent>
        <w:p w:rsidR="00000000" w:rsidDel="00000000" w:rsidP="00000000" w:rsidRDefault="00000000" w:rsidRPr="00000000" w14:paraId="00000233">
          <w:pPr>
            <w:jc w:val="both"/>
            <w:rPr>
              <w:ins w:author="David Zomzugu" w:id="114" w:date="2021-02-09T09:50:54Z"/>
              <w:rFonts w:ascii="Open Sans" w:cs="Open Sans" w:eastAsia="Open Sans" w:hAnsi="Open Sans"/>
              <w:i w:val="1"/>
              <w:sz w:val="18"/>
              <w:szCs w:val="18"/>
            </w:rPr>
          </w:pPr>
          <w:sdt>
            <w:sdtPr>
              <w:tag w:val="goog_rdk_334"/>
            </w:sdtPr>
            <w:sdtContent>
              <w:ins w:author="David Zomzugu" w:id="114" w:date="2021-02-09T09:50:54Z">
                <w:r w:rsidDel="00000000" w:rsidR="00000000" w:rsidRPr="00000000">
                  <w:rPr>
                    <w:rtl w:val="0"/>
                  </w:rPr>
                </w:r>
              </w:ins>
            </w:sdtContent>
          </w:sdt>
        </w:p>
      </w:sdtContent>
    </w:sdt>
    <w:sdt>
      <w:sdtPr>
        <w:tag w:val="goog_rdk_337"/>
      </w:sdtPr>
      <w:sdtContent>
        <w:p w:rsidR="00000000" w:rsidDel="00000000" w:rsidP="00000000" w:rsidRDefault="00000000" w:rsidRPr="00000000" w14:paraId="00000234">
          <w:pPr>
            <w:jc w:val="both"/>
            <w:rPr>
              <w:ins w:author="David Zomzugu" w:id="114" w:date="2021-02-09T09:50:54Z"/>
              <w:rFonts w:ascii="Open Sans" w:cs="Open Sans" w:eastAsia="Open Sans" w:hAnsi="Open Sans"/>
              <w:i w:val="1"/>
              <w:sz w:val="18"/>
              <w:szCs w:val="18"/>
            </w:rPr>
          </w:pPr>
          <w:sdt>
            <w:sdtPr>
              <w:tag w:val="goog_rdk_336"/>
            </w:sdtPr>
            <w:sdtContent>
              <w:ins w:author="David Zomzugu" w:id="114" w:date="2021-02-09T09:50:54Z">
                <w:r w:rsidDel="00000000" w:rsidR="00000000" w:rsidRPr="00000000">
                  <w:rPr>
                    <w:rFonts w:ascii="Open Sans" w:cs="Open Sans" w:eastAsia="Open Sans" w:hAnsi="Open Sans"/>
                    <w:i w:val="1"/>
                    <w:sz w:val="18"/>
                    <w:szCs w:val="18"/>
                    <w:rtl w:val="0"/>
                  </w:rPr>
                  <w:t xml:space="preserve">Event volume was highest on Sunday and Monday. Slight decrease on Tuesday, Weds., </w:t>
                </w:r>
                <w:r w:rsidDel="00000000" w:rsidR="00000000" w:rsidRPr="00000000">
                  <w:rPr>
                    <w:rFonts w:ascii="Open Sans" w:cs="Open Sans" w:eastAsia="Open Sans" w:hAnsi="Open Sans"/>
                    <w:i w:val="1"/>
                    <w:sz w:val="18"/>
                    <w:szCs w:val="18"/>
                    <w:rtl w:val="0"/>
                  </w:rPr>
                  <w:t xml:space="preserve">Thursday and Friday. Saturdays have the lowest volume of events.</w:t>
                </w:r>
                <w:r w:rsidDel="00000000" w:rsidR="00000000" w:rsidRPr="00000000">
                  <w:rPr>
                    <w:rtl w:val="0"/>
                  </w:rPr>
                </w:r>
              </w:ins>
            </w:sdtContent>
          </w:sdt>
        </w:p>
      </w:sdtContent>
    </w:sdt>
    <w:p w:rsidR="00000000" w:rsidDel="00000000" w:rsidP="00000000" w:rsidRDefault="00000000" w:rsidRPr="00000000" w14:paraId="00000235">
      <w:pPr>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Insert Response Here.]</w:t>
      </w:r>
    </w:p>
    <w:p w:rsidR="00000000" w:rsidDel="00000000" w:rsidP="00000000" w:rsidRDefault="00000000" w:rsidRPr="00000000" w14:paraId="00000236">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237">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What is the fastest growing data and why?</w:t>
      </w:r>
    </w:p>
    <w:p w:rsidR="00000000" w:rsidDel="00000000" w:rsidP="00000000" w:rsidRDefault="00000000" w:rsidRPr="00000000" w14:paraId="00000238">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39">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Mobile Web is the fastest growing data</w:t>
      </w:r>
    </w:p>
    <w:p w:rsidR="00000000" w:rsidDel="00000000" w:rsidP="00000000" w:rsidRDefault="00000000" w:rsidRPr="00000000" w14:paraId="0000023A">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3B">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data showed consistent growth throughout the period. It is a confirmation of the fact that users are more engaged online with mobility.</w:t>
      </w:r>
    </w:p>
    <w:p w:rsidR="00000000" w:rsidDel="00000000" w:rsidP="00000000" w:rsidRDefault="00000000" w:rsidRPr="00000000" w14:paraId="0000023C">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3D">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Response Here.]</w:t>
      </w:r>
      <w:r w:rsidDel="00000000" w:rsidR="00000000" w:rsidRPr="00000000">
        <w:rPr>
          <w:rtl w:val="0"/>
        </w:rPr>
      </w:r>
    </w:p>
    <w:p w:rsidR="00000000" w:rsidDel="00000000" w:rsidP="00000000" w:rsidRDefault="00000000" w:rsidRPr="00000000" w14:paraId="0000023E">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23F">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All Event Type Data</w:t>
      </w:r>
    </w:p>
    <w:p w:rsidR="00000000" w:rsidDel="00000000" w:rsidP="00000000" w:rsidRDefault="00000000" w:rsidRPr="00000000" w14:paraId="00000240">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41">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Visualization:</w:t>
      </w:r>
    </w:p>
    <w:p w:rsidR="00000000" w:rsidDel="00000000" w:rsidP="00000000" w:rsidRDefault="00000000" w:rsidRPr="00000000" w14:paraId="00000242">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43">
      <w:pPr>
        <w:jc w:val="both"/>
        <w:rPr>
          <w:rFonts w:ascii="Open Sans" w:cs="Open Sans" w:eastAsia="Open Sans" w:hAnsi="Open Sans"/>
          <w:sz w:val="18"/>
          <w:szCs w:val="18"/>
        </w:rPr>
      </w:pPr>
      <w:r w:rsidDel="00000000" w:rsidR="00000000" w:rsidRPr="00000000">
        <w:rPr>
          <w:rFonts w:ascii="Open Sans" w:cs="Open Sans" w:eastAsia="Open Sans" w:hAnsi="Open Sans"/>
          <w:color w:val="666666"/>
          <w:sz w:val="18"/>
          <w:szCs w:val="18"/>
        </w:rPr>
        <w:drawing>
          <wp:inline distB="114300" distT="114300" distL="114300" distR="114300">
            <wp:extent cx="5943600" cy="29210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Visualization Here] If you didn't create your own, please use the images in the appendix to guide you through this section.</w:t>
      </w:r>
      <w:r w:rsidDel="00000000" w:rsidR="00000000" w:rsidRPr="00000000">
        <w:rPr>
          <w:rtl w:val="0"/>
        </w:rPr>
      </w:r>
    </w:p>
    <w:p w:rsidR="00000000" w:rsidDel="00000000" w:rsidP="00000000" w:rsidRDefault="00000000" w:rsidRPr="00000000" w14:paraId="00000245">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246">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What is the Data Story our data tells for each of the following:</w:t>
      </w:r>
    </w:p>
    <w:p w:rsidR="00000000" w:rsidDel="00000000" w:rsidP="00000000" w:rsidRDefault="00000000" w:rsidRPr="00000000" w14:paraId="00000247">
      <w:pPr>
        <w:widowControl w:val="0"/>
        <w:numPr>
          <w:ilvl w:val="0"/>
          <w:numId w:val="12"/>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Graph Pattern</w:t>
      </w:r>
    </w:p>
    <w:p w:rsidR="00000000" w:rsidDel="00000000" w:rsidP="00000000" w:rsidRDefault="00000000" w:rsidRPr="00000000" w14:paraId="00000248">
      <w:pPr>
        <w:widowControl w:val="0"/>
        <w:numPr>
          <w:ilvl w:val="0"/>
          <w:numId w:val="12"/>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Good or Bad</w:t>
      </w:r>
    </w:p>
    <w:p w:rsidR="00000000" w:rsidDel="00000000" w:rsidP="00000000" w:rsidRDefault="00000000" w:rsidRPr="00000000" w14:paraId="00000249">
      <w:pPr>
        <w:widowControl w:val="0"/>
        <w:numPr>
          <w:ilvl w:val="0"/>
          <w:numId w:val="12"/>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October Marketing Campaign</w:t>
      </w:r>
    </w:p>
    <w:p w:rsidR="00000000" w:rsidDel="00000000" w:rsidP="00000000" w:rsidRDefault="00000000" w:rsidRPr="00000000" w14:paraId="0000024A">
      <w:pPr>
        <w:widowControl w:val="0"/>
        <w:numPr>
          <w:ilvl w:val="0"/>
          <w:numId w:val="12"/>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Marketing Campaign Impact</w:t>
      </w:r>
    </w:p>
    <w:p w:rsidR="00000000" w:rsidDel="00000000" w:rsidP="00000000" w:rsidRDefault="00000000" w:rsidRPr="00000000" w14:paraId="0000024B">
      <w:pPr>
        <w:widowControl w:val="0"/>
        <w:numPr>
          <w:ilvl w:val="0"/>
          <w:numId w:val="12"/>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Importance of Relationship Between Marketing Campaigns and Data Generation</w:t>
      </w:r>
    </w:p>
    <w:p w:rsidR="00000000" w:rsidDel="00000000" w:rsidP="00000000" w:rsidRDefault="00000000" w:rsidRPr="00000000" w14:paraId="0000024C">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24D">
      <w:pPr>
        <w:numPr>
          <w:ilvl w:val="0"/>
          <w:numId w:val="19"/>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Graph Pattern</w:t>
      </w:r>
    </w:p>
    <w:p w:rsidR="00000000" w:rsidDel="00000000" w:rsidP="00000000" w:rsidRDefault="00000000" w:rsidRPr="00000000" w14:paraId="0000024E">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Ride Growth showed consistent increase from September 11 and peaked on Oct. 3/4. Then, followed by a dip on Oct 8.</w:t>
      </w:r>
    </w:p>
    <w:p w:rsidR="00000000" w:rsidDel="00000000" w:rsidP="00000000" w:rsidRDefault="00000000" w:rsidRPr="00000000" w14:paraId="0000024F">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50">
      <w:pPr>
        <w:numPr>
          <w:ilvl w:val="0"/>
          <w:numId w:val="28"/>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Good or Bad</w:t>
      </w:r>
    </w:p>
    <w:p w:rsidR="00000000" w:rsidDel="00000000" w:rsidP="00000000" w:rsidRDefault="00000000" w:rsidRPr="00000000" w14:paraId="00000251">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indication is Good based on the result and contribution to Ride Growth.</w:t>
      </w:r>
    </w:p>
    <w:p w:rsidR="00000000" w:rsidDel="00000000" w:rsidP="00000000" w:rsidRDefault="00000000" w:rsidRPr="00000000" w14:paraId="00000252">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53">
      <w:pPr>
        <w:numPr>
          <w:ilvl w:val="0"/>
          <w:numId w:val="31"/>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October Marketing Campaign</w:t>
      </w:r>
    </w:p>
    <w:p w:rsidR="00000000" w:rsidDel="00000000" w:rsidP="00000000" w:rsidRDefault="00000000" w:rsidRPr="00000000" w14:paraId="00000254">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October Marketing Campaign yielded higher increases in Ride Growth. </w:t>
      </w:r>
    </w:p>
    <w:p w:rsidR="00000000" w:rsidDel="00000000" w:rsidP="00000000" w:rsidRDefault="00000000" w:rsidRPr="00000000" w14:paraId="00000255">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56">
      <w:pPr>
        <w:numPr>
          <w:ilvl w:val="0"/>
          <w:numId w:val="2"/>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Marketing Campaign Impact</w:t>
      </w:r>
    </w:p>
    <w:p w:rsidR="00000000" w:rsidDel="00000000" w:rsidP="00000000" w:rsidRDefault="00000000" w:rsidRPr="00000000" w14:paraId="00000257">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impact of marketing campaigns is significantly important in generating data. Increased advertising is needed during the month of October to maintain upward trend Ride Growth.</w:t>
      </w:r>
    </w:p>
    <w:p w:rsidR="00000000" w:rsidDel="00000000" w:rsidP="00000000" w:rsidRDefault="00000000" w:rsidRPr="00000000" w14:paraId="00000258">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59">
      <w:pPr>
        <w:widowControl w:val="0"/>
        <w:numPr>
          <w:ilvl w:val="0"/>
          <w:numId w:val="26"/>
        </w:numPr>
        <w:spacing w:line="240" w:lineRule="auto"/>
        <w:ind w:left="720" w:hanging="360"/>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Importance of Relationship Between Marketing Campaigns and Data Generation</w:t>
      </w:r>
    </w:p>
    <w:p w:rsidR="00000000" w:rsidDel="00000000" w:rsidP="00000000" w:rsidRDefault="00000000" w:rsidRPr="00000000" w14:paraId="0000025A">
      <w:pPr>
        <w:widowControl w:val="0"/>
        <w:spacing w:line="240" w:lineRule="auto"/>
        <w:ind w:lef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Users need to be effectively engaged during advertising, That increases user retention rate, which in turn increases data generation.</w:t>
      </w:r>
    </w:p>
    <w:p w:rsidR="00000000" w:rsidDel="00000000" w:rsidP="00000000" w:rsidRDefault="00000000" w:rsidRPr="00000000" w14:paraId="0000025B">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5C">
      <w:pPr>
        <w:pStyle w:val="Heading2"/>
        <w:jc w:val="both"/>
        <w:rPr>
          <w:rFonts w:ascii="Open Sans" w:cs="Open Sans" w:eastAsia="Open Sans" w:hAnsi="Open Sans"/>
        </w:rPr>
      </w:pPr>
      <w:bookmarkStart w:colFirst="0" w:colLast="0" w:name="_heading=h.4d34og8" w:id="8"/>
      <w:bookmarkEnd w:id="8"/>
      <w:r w:rsidDel="00000000" w:rsidR="00000000" w:rsidRPr="00000000">
        <w:rPr>
          <w:rFonts w:ascii="Open Sans" w:cs="Open Sans" w:eastAsia="Open Sans" w:hAnsi="Open Sans"/>
          <w:b w:val="1"/>
          <w:rtl w:val="0"/>
        </w:rPr>
        <w:t xml:space="preserve">Section 7: </w:t>
      </w:r>
      <w:r w:rsidDel="00000000" w:rsidR="00000000" w:rsidRPr="00000000">
        <w:rPr>
          <w:rFonts w:ascii="Open Sans" w:cs="Open Sans" w:eastAsia="Open Sans" w:hAnsi="Open Sans"/>
          <w:rtl w:val="0"/>
        </w:rPr>
        <w:t xml:space="preserve">Data Infrastructure Strategy </w:t>
      </w:r>
    </w:p>
    <w:p w:rsidR="00000000" w:rsidDel="00000000" w:rsidP="00000000" w:rsidRDefault="00000000" w:rsidRPr="00000000" w14:paraId="0000025D">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Thus far we have:</w:t>
      </w:r>
    </w:p>
    <w:p w:rsidR="00000000" w:rsidDel="00000000" w:rsidP="00000000" w:rsidRDefault="00000000" w:rsidRPr="00000000" w14:paraId="0000025E">
      <w:pPr>
        <w:numPr>
          <w:ilvl w:val="0"/>
          <w:numId w:val="11"/>
        </w:numPr>
        <w:spacing w:after="0" w:befor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identified data stakeholders and their data needs.</w:t>
      </w:r>
    </w:p>
    <w:p w:rsidR="00000000" w:rsidDel="00000000" w:rsidP="00000000" w:rsidRDefault="00000000" w:rsidRPr="00000000" w14:paraId="0000025F">
      <w:pPr>
        <w:numPr>
          <w:ilvl w:val="0"/>
          <w:numId w:val="11"/>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Identified what data is currently being collected and what data needs to be collected.</w:t>
      </w:r>
    </w:p>
    <w:p w:rsidR="00000000" w:rsidDel="00000000" w:rsidP="00000000" w:rsidRDefault="00000000" w:rsidRPr="00000000" w14:paraId="00000260">
      <w:pPr>
        <w:numPr>
          <w:ilvl w:val="0"/>
          <w:numId w:val="11"/>
        </w:numPr>
        <w:spacing w:after="24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Identified  data insights and growth trends. </w:t>
      </w:r>
    </w:p>
    <w:p w:rsidR="00000000" w:rsidDel="00000000" w:rsidP="00000000" w:rsidRDefault="00000000" w:rsidRPr="00000000" w14:paraId="00000261">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Now, it's time to tie all the loose threads together and bring this process to its logical conclusion by suggesting which Data Warehouse (DWH) Flyber should invest in and why. Using data warehouse options below, suggest whether Flyber should choose an on-premise or Cloud data warehouse system and which specific data warehouse would best serve Flyber’s data needs.  </w:t>
      </w:r>
    </w:p>
    <w:p w:rsidR="00000000" w:rsidDel="00000000" w:rsidP="00000000" w:rsidRDefault="00000000" w:rsidRPr="00000000" w14:paraId="00000262">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Data Warehouse Options</w:t>
      </w: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263">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64">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Cloud:</w:t>
      </w:r>
    </w:p>
    <w:p w:rsidR="00000000" w:rsidDel="00000000" w:rsidP="00000000" w:rsidRDefault="00000000" w:rsidRPr="00000000" w14:paraId="00000265">
      <w:pPr>
        <w:widowControl w:val="0"/>
        <w:numPr>
          <w:ilvl w:val="0"/>
          <w:numId w:val="13"/>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Amazon Redshift </w:t>
      </w:r>
    </w:p>
    <w:p w:rsidR="00000000" w:rsidDel="00000000" w:rsidP="00000000" w:rsidRDefault="00000000" w:rsidRPr="00000000" w14:paraId="00000266">
      <w:pPr>
        <w:widowControl w:val="0"/>
        <w:numPr>
          <w:ilvl w:val="0"/>
          <w:numId w:val="13"/>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Google BigQuery </w:t>
      </w:r>
    </w:p>
    <w:p w:rsidR="00000000" w:rsidDel="00000000" w:rsidP="00000000" w:rsidRDefault="00000000" w:rsidRPr="00000000" w14:paraId="00000267">
      <w:pPr>
        <w:widowControl w:val="0"/>
        <w:numPr>
          <w:ilvl w:val="0"/>
          <w:numId w:val="13"/>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Snowflake</w:t>
      </w:r>
    </w:p>
    <w:p w:rsidR="00000000" w:rsidDel="00000000" w:rsidP="00000000" w:rsidRDefault="00000000" w:rsidRPr="00000000" w14:paraId="00000268">
      <w:pPr>
        <w:widowControl w:val="0"/>
        <w:numPr>
          <w:ilvl w:val="0"/>
          <w:numId w:val="17"/>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Microsoft Azure </w:t>
      </w:r>
    </w:p>
    <w:p w:rsidR="00000000" w:rsidDel="00000000" w:rsidP="00000000" w:rsidRDefault="00000000" w:rsidRPr="00000000" w14:paraId="00000269">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6A">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On-Premise:</w:t>
      </w:r>
    </w:p>
    <w:p w:rsidR="00000000" w:rsidDel="00000000" w:rsidP="00000000" w:rsidRDefault="00000000" w:rsidRPr="00000000" w14:paraId="0000026B">
      <w:pPr>
        <w:widowControl w:val="0"/>
        <w:numPr>
          <w:ilvl w:val="0"/>
          <w:numId w:val="30"/>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Oracle Exadata</w:t>
      </w:r>
    </w:p>
    <w:p w:rsidR="00000000" w:rsidDel="00000000" w:rsidP="00000000" w:rsidRDefault="00000000" w:rsidRPr="00000000" w14:paraId="0000026C">
      <w:pPr>
        <w:widowControl w:val="0"/>
        <w:numPr>
          <w:ilvl w:val="0"/>
          <w:numId w:val="30"/>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Teradata, Vertica</w:t>
      </w:r>
    </w:p>
    <w:p w:rsidR="00000000" w:rsidDel="00000000" w:rsidP="00000000" w:rsidRDefault="00000000" w:rsidRPr="00000000" w14:paraId="0000026D">
      <w:pPr>
        <w:widowControl w:val="0"/>
        <w:numPr>
          <w:ilvl w:val="0"/>
          <w:numId w:val="30"/>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Apache</w:t>
      </w:r>
    </w:p>
    <w:p w:rsidR="00000000" w:rsidDel="00000000" w:rsidP="00000000" w:rsidRDefault="00000000" w:rsidRPr="00000000" w14:paraId="0000026E">
      <w:pPr>
        <w:widowControl w:val="0"/>
        <w:numPr>
          <w:ilvl w:val="0"/>
          <w:numId w:val="30"/>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Hadoop</w:t>
      </w:r>
    </w:p>
    <w:p w:rsidR="00000000" w:rsidDel="00000000" w:rsidP="00000000" w:rsidRDefault="00000000" w:rsidRPr="00000000" w14:paraId="0000026F">
      <w:pPr>
        <w:spacing w:after="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You will address the following factors with a rationale as to why the DWH chosen is the best for Flyber: </w:t>
      </w:r>
    </w:p>
    <w:p w:rsidR="00000000" w:rsidDel="00000000" w:rsidP="00000000" w:rsidRDefault="00000000" w:rsidRPr="00000000" w14:paraId="00000270">
      <w:pPr>
        <w:numPr>
          <w:ilvl w:val="0"/>
          <w:numId w:val="5"/>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Cost</w:t>
      </w:r>
    </w:p>
    <w:p w:rsidR="00000000" w:rsidDel="00000000" w:rsidP="00000000" w:rsidRDefault="00000000" w:rsidRPr="00000000" w14:paraId="00000271">
      <w:pPr>
        <w:numPr>
          <w:ilvl w:val="0"/>
          <w:numId w:val="5"/>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Scalability</w:t>
      </w:r>
    </w:p>
    <w:p w:rsidR="00000000" w:rsidDel="00000000" w:rsidP="00000000" w:rsidRDefault="00000000" w:rsidRPr="00000000" w14:paraId="00000272">
      <w:pPr>
        <w:numPr>
          <w:ilvl w:val="0"/>
          <w:numId w:val="5"/>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In-house Expertise</w:t>
      </w:r>
    </w:p>
    <w:p w:rsidR="00000000" w:rsidDel="00000000" w:rsidP="00000000" w:rsidRDefault="00000000" w:rsidRPr="00000000" w14:paraId="00000273">
      <w:pPr>
        <w:numPr>
          <w:ilvl w:val="0"/>
          <w:numId w:val="5"/>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Latency/Connectivity</w:t>
      </w:r>
    </w:p>
    <w:p w:rsidR="00000000" w:rsidDel="00000000" w:rsidP="00000000" w:rsidRDefault="00000000" w:rsidRPr="00000000" w14:paraId="00000274">
      <w:pPr>
        <w:numPr>
          <w:ilvl w:val="0"/>
          <w:numId w:val="5"/>
        </w:numPr>
        <w:spacing w:after="24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Reliability</w:t>
      </w:r>
    </w:p>
    <w:p w:rsidR="00000000" w:rsidDel="00000000" w:rsidP="00000000" w:rsidRDefault="00000000" w:rsidRPr="00000000" w14:paraId="00000275">
      <w:pPr>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Cloud vs On-Premise</w:t>
      </w:r>
    </w:p>
    <w:p w:rsidR="00000000" w:rsidDel="00000000" w:rsidP="00000000" w:rsidRDefault="00000000" w:rsidRPr="00000000" w14:paraId="00000276">
      <w:pPr>
        <w:widowControl w:val="0"/>
        <w:spacing w:line="240" w:lineRule="auto"/>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Provide an evidence based solution as to why Flyber would be best served by a Cloud or on-premise DWH. In this response, you don’t need to specify </w:t>
      </w:r>
      <w:r w:rsidDel="00000000" w:rsidR="00000000" w:rsidRPr="00000000">
        <w:rPr>
          <w:rFonts w:ascii="Open Sans" w:cs="Open Sans" w:eastAsia="Open Sans" w:hAnsi="Open Sans"/>
          <w:i w:val="1"/>
          <w:sz w:val="18"/>
          <w:szCs w:val="18"/>
          <w:rtl w:val="0"/>
        </w:rPr>
        <w:t xml:space="preserve">which</w:t>
      </w:r>
      <w:r w:rsidDel="00000000" w:rsidR="00000000" w:rsidRPr="00000000">
        <w:rPr>
          <w:rFonts w:ascii="Open Sans" w:cs="Open Sans" w:eastAsia="Open Sans" w:hAnsi="Open Sans"/>
          <w:sz w:val="18"/>
          <w:szCs w:val="18"/>
          <w:rtl w:val="0"/>
        </w:rPr>
        <w:t xml:space="preserve"> specific Cloud or on-premise DWH product you will choose, just if it will be Cloud or on-premise. Remember to address the factors above.</w:t>
      </w:r>
    </w:p>
    <w:p w:rsidR="00000000" w:rsidDel="00000000" w:rsidP="00000000" w:rsidRDefault="00000000" w:rsidRPr="00000000" w14:paraId="00000277">
      <w:pPr>
        <w:widowControl w:val="0"/>
        <w:spacing w:line="240" w:lineRule="auto"/>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78">
      <w:pPr>
        <w:numPr>
          <w:ilvl w:val="0"/>
          <w:numId w:val="18"/>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Flyber will be best served with a Cloud based system.</w:t>
      </w:r>
    </w:p>
    <w:p w:rsidR="00000000" w:rsidDel="00000000" w:rsidP="00000000" w:rsidRDefault="00000000" w:rsidRPr="00000000" w14:paraId="00000279">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7A">
      <w:pPr>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Cost - There is no need to purchase and maintain any hardware for the system. Significant  </w:t>
      </w:r>
    </w:p>
    <w:p w:rsidR="00000000" w:rsidDel="00000000" w:rsidP="00000000" w:rsidRDefault="00000000" w:rsidRPr="00000000" w14:paraId="0000027B">
      <w:pPr>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cost saving advantage. It’s quicker and cheaper to set up Cloud Data Warehouse system</w:t>
      </w:r>
    </w:p>
    <w:p w:rsidR="00000000" w:rsidDel="00000000" w:rsidP="00000000" w:rsidRDefault="00000000" w:rsidRPr="00000000" w14:paraId="0000027C">
      <w:pPr>
        <w:ind w:left="0" w:firstLine="0"/>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7D">
      <w:pPr>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Scalability - easy to scale up or down as needed. </w:t>
      </w:r>
      <w:r w:rsidDel="00000000" w:rsidR="00000000" w:rsidRPr="00000000">
        <w:rPr>
          <w:rFonts w:ascii="Open Sans" w:cs="Open Sans" w:eastAsia="Open Sans" w:hAnsi="Open Sans"/>
          <w:color w:val="0c3056"/>
          <w:sz w:val="20"/>
          <w:szCs w:val="20"/>
          <w:highlight w:val="white"/>
          <w:rtl w:val="0"/>
        </w:rPr>
        <w:t xml:space="preserve">Demand tends to change seasonally, weekly, and hourly. The Consequences of not having enough compute or storage resources are dire. First come performance issues, then users start getting error messages and getting locked out of the application. The Cloud architecture prevents all of these.</w:t>
      </w:r>
      <w:r w:rsidDel="00000000" w:rsidR="00000000" w:rsidRPr="00000000">
        <w:rPr>
          <w:rtl w:val="0"/>
        </w:rPr>
      </w:r>
    </w:p>
    <w:p w:rsidR="00000000" w:rsidDel="00000000" w:rsidP="00000000" w:rsidRDefault="00000000" w:rsidRPr="00000000" w14:paraId="0000027E">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7F">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In-house Expertise - Flyber company should focus on its core area of expertise and outsource Cloud services to the experts on that. Developing in-house expertise tends to take more time and resources.</w:t>
      </w:r>
    </w:p>
    <w:p w:rsidR="00000000" w:rsidDel="00000000" w:rsidP="00000000" w:rsidRDefault="00000000" w:rsidRPr="00000000" w14:paraId="00000280">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81">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Latency/Connectivity - Data is needed for real-time use-cases. Speed is an advantage with the Cloud. </w:t>
      </w:r>
      <w:r w:rsidDel="00000000" w:rsidR="00000000" w:rsidRPr="00000000">
        <w:rPr>
          <w:rFonts w:ascii="Open Sans" w:cs="Open Sans" w:eastAsia="Open Sans" w:hAnsi="Open Sans"/>
          <w:sz w:val="20"/>
          <w:szCs w:val="20"/>
          <w:highlight w:val="white"/>
          <w:rtl w:val="0"/>
        </w:rPr>
        <w:t xml:space="preserve">Cloud-based data warehouse architectures can typically perform complex analytical queries much faster because they use massively parallel processing (MPP)</w:t>
      </w:r>
      <w:r w:rsidDel="00000000" w:rsidR="00000000" w:rsidRPr="00000000">
        <w:rPr>
          <w:rtl w:val="0"/>
        </w:rPr>
      </w:r>
    </w:p>
    <w:p w:rsidR="00000000" w:rsidDel="00000000" w:rsidP="00000000" w:rsidRDefault="00000000" w:rsidRPr="00000000" w14:paraId="00000282">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83">
      <w:pPr>
        <w:jc w:val="both"/>
        <w:rPr>
          <w:rFonts w:ascii="Open Sans" w:cs="Open Sans" w:eastAsia="Open Sans" w:hAnsi="Open Sans"/>
          <w:color w:val="202124"/>
          <w:sz w:val="20"/>
          <w:szCs w:val="20"/>
          <w:highlight w:val="white"/>
        </w:rPr>
      </w:pPr>
      <w:r w:rsidDel="00000000" w:rsidR="00000000" w:rsidRPr="00000000">
        <w:rPr>
          <w:rFonts w:ascii="Open Sans" w:cs="Open Sans" w:eastAsia="Open Sans" w:hAnsi="Open Sans"/>
          <w:sz w:val="20"/>
          <w:szCs w:val="20"/>
          <w:rtl w:val="0"/>
        </w:rPr>
        <w:t xml:space="preserve">Reliability - Having a Cloud based system is more reliable. Accessing an app </w:t>
      </w:r>
      <w:r w:rsidDel="00000000" w:rsidR="00000000" w:rsidRPr="00000000">
        <w:rPr>
          <w:rFonts w:ascii="Open Sans" w:cs="Open Sans" w:eastAsia="Open Sans" w:hAnsi="Open Sans"/>
          <w:color w:val="202124"/>
          <w:sz w:val="20"/>
          <w:szCs w:val="20"/>
          <w:highlight w:val="white"/>
          <w:rtl w:val="0"/>
        </w:rPr>
        <w:t xml:space="preserve">or service in the cloud by so many users and so many resources can be demanding. With the Cloud, you can reasonably expect that the app or service is up and running. You can access what you need from any device at any time from any location. There will be no interruptions or downtime.</w:t>
      </w:r>
    </w:p>
    <w:p w:rsidR="00000000" w:rsidDel="00000000" w:rsidP="00000000" w:rsidRDefault="00000000" w:rsidRPr="00000000" w14:paraId="00000284">
      <w:pPr>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285">
      <w:pPr>
        <w:jc w:val="both"/>
        <w:rPr>
          <w:rFonts w:ascii="Open Sans" w:cs="Open Sans" w:eastAsia="Open Sans" w:hAnsi="Open Sans"/>
          <w:sz w:val="18"/>
          <w:szCs w:val="18"/>
        </w:rPr>
      </w:pPr>
      <w:r w:rsidDel="00000000" w:rsidR="00000000" w:rsidRPr="00000000">
        <w:rPr>
          <w:rFonts w:ascii="Open Sans" w:cs="Open Sans" w:eastAsia="Open Sans" w:hAnsi="Open Sans"/>
          <w:i w:val="1"/>
          <w:sz w:val="20"/>
          <w:szCs w:val="20"/>
          <w:rtl w:val="0"/>
        </w:rPr>
        <w:t xml:space="preserve">Insert Response Here.]</w:t>
      </w:r>
      <w:r w:rsidDel="00000000" w:rsidR="00000000" w:rsidRPr="00000000">
        <w:rPr>
          <w:rtl w:val="0"/>
        </w:rPr>
      </w:r>
    </w:p>
    <w:p w:rsidR="00000000" w:rsidDel="00000000" w:rsidP="00000000" w:rsidRDefault="00000000" w:rsidRPr="00000000" w14:paraId="00000286">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87">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Suggested DWH</w:t>
      </w:r>
      <w:r w:rsidDel="00000000" w:rsidR="00000000" w:rsidRPr="00000000">
        <w:rPr>
          <w:rtl w:val="0"/>
        </w:rPr>
      </w:r>
    </w:p>
    <w:p w:rsidR="00000000" w:rsidDel="00000000" w:rsidP="00000000" w:rsidRDefault="00000000" w:rsidRPr="00000000" w14:paraId="00000288">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89">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Provide an evidence based solution as to which DWH product is best for Flyber. Remember to address the factors above.</w:t>
      </w:r>
    </w:p>
    <w:p w:rsidR="00000000" w:rsidDel="00000000" w:rsidP="00000000" w:rsidRDefault="00000000" w:rsidRPr="00000000" w14:paraId="0000028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8B">
      <w:pPr>
        <w:widowControl w:val="0"/>
        <w:numPr>
          <w:ilvl w:val="0"/>
          <w:numId w:val="25"/>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Amazon Redshift will be most suitable for Flyber Flying Taxi business</w:t>
      </w:r>
    </w:p>
    <w:p w:rsidR="00000000" w:rsidDel="00000000" w:rsidP="00000000" w:rsidRDefault="00000000" w:rsidRPr="00000000" w14:paraId="0000028C">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8D">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have to ensure that the choice we make meets the requirements of the Flyber now and in the future.</w:t>
      </w:r>
    </w:p>
    <w:p w:rsidR="00000000" w:rsidDel="00000000" w:rsidP="00000000" w:rsidRDefault="00000000" w:rsidRPr="00000000" w14:paraId="0000028E">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28F">
      <w:pPr>
        <w:jc w:val="both"/>
        <w:rPr>
          <w:sz w:val="27"/>
          <w:szCs w:val="27"/>
          <w:shd w:fill="faf7f8" w:val="clear"/>
        </w:rPr>
      </w:pPr>
      <w:r w:rsidDel="00000000" w:rsidR="00000000" w:rsidRPr="00000000">
        <w:rPr>
          <w:rFonts w:ascii="Open Sans" w:cs="Open Sans" w:eastAsia="Open Sans" w:hAnsi="Open Sans"/>
          <w:sz w:val="20"/>
          <w:szCs w:val="20"/>
          <w:shd w:fill="faf7f8" w:val="clear"/>
          <w:rtl w:val="0"/>
        </w:rPr>
        <w:t xml:space="preserve">Amazon Redshift has what is known as RA3 nodes, which allows you to scale, compute and only cache the data you need locally. You cannot separate workloads. While you can only run Redshift as an isolated workload on AWS, it has the most options on AWS, including the ability to deploy it in your own Virtual Private Data Center</w:t>
      </w:r>
      <w:r w:rsidDel="00000000" w:rsidR="00000000" w:rsidRPr="00000000">
        <w:rPr>
          <w:sz w:val="27"/>
          <w:szCs w:val="27"/>
          <w:shd w:fill="faf7f8" w:val="clear"/>
          <w:rtl w:val="0"/>
        </w:rPr>
        <w:t xml:space="preserve">.</w:t>
      </w:r>
    </w:p>
    <w:p w:rsidR="00000000" w:rsidDel="00000000" w:rsidP="00000000" w:rsidRDefault="00000000" w:rsidRPr="00000000" w14:paraId="00000290">
      <w:pPr>
        <w:jc w:val="both"/>
        <w:rPr>
          <w:sz w:val="27"/>
          <w:szCs w:val="27"/>
          <w:shd w:fill="faf7f8" w:val="clear"/>
        </w:rPr>
      </w:pPr>
      <w:r w:rsidDel="00000000" w:rsidR="00000000" w:rsidRPr="00000000">
        <w:rPr>
          <w:rtl w:val="0"/>
        </w:rPr>
      </w:r>
    </w:p>
    <w:p w:rsidR="00000000" w:rsidDel="00000000" w:rsidP="00000000" w:rsidRDefault="00000000" w:rsidRPr="00000000" w14:paraId="00000291">
      <w:pPr>
        <w:jc w:val="both"/>
        <w:rPr>
          <w:rFonts w:ascii="Open Sans" w:cs="Open Sans" w:eastAsia="Open Sans" w:hAnsi="Open Sans"/>
          <w:color w:val="0a0e11"/>
          <w:sz w:val="20"/>
          <w:szCs w:val="20"/>
          <w:shd w:fill="faf7f8" w:val="clear"/>
        </w:rPr>
      </w:pPr>
      <w:r w:rsidDel="00000000" w:rsidR="00000000" w:rsidRPr="00000000">
        <w:rPr>
          <w:sz w:val="20"/>
          <w:szCs w:val="20"/>
          <w:shd w:fill="faf7f8" w:val="clear"/>
          <w:rtl w:val="0"/>
        </w:rPr>
        <w:t xml:space="preserve">Cost -</w:t>
      </w:r>
      <w:r w:rsidDel="00000000" w:rsidR="00000000" w:rsidRPr="00000000">
        <w:rPr>
          <w:rFonts w:ascii="Open Sans" w:cs="Open Sans" w:eastAsia="Open Sans" w:hAnsi="Open Sans"/>
          <w:color w:val="0a0e11"/>
          <w:sz w:val="20"/>
          <w:szCs w:val="20"/>
          <w:shd w:fill="faf7f8" w:val="clear"/>
          <w:rtl w:val="0"/>
        </w:rPr>
        <w:t xml:space="preserve"> Redshift is considerably cheaper than alternatives or an on-premise solution. Redshift has two pricing models that give you the flexibility to categorize the expense as an operational expense or capital expense.</w:t>
      </w:r>
    </w:p>
    <w:p w:rsidR="00000000" w:rsidDel="00000000" w:rsidP="00000000" w:rsidRDefault="00000000" w:rsidRPr="00000000" w14:paraId="00000292">
      <w:pPr>
        <w:shd w:fill="ffffff" w:val="clear"/>
        <w:spacing w:after="280" w:before="280" w:line="240" w:lineRule="auto"/>
        <w:ind w:left="0" w:firstLine="0"/>
        <w:jc w:val="both"/>
        <w:rPr>
          <w:rFonts w:ascii="Open Sans" w:cs="Open Sans" w:eastAsia="Open Sans" w:hAnsi="Open Sans"/>
          <w:color w:val="0a0e11"/>
          <w:sz w:val="20"/>
          <w:szCs w:val="20"/>
          <w:shd w:fill="faf7f8" w:val="clear"/>
        </w:rPr>
      </w:pPr>
      <w:r w:rsidDel="00000000" w:rsidR="00000000" w:rsidRPr="00000000">
        <w:rPr>
          <w:rFonts w:ascii="Open Sans" w:cs="Open Sans" w:eastAsia="Open Sans" w:hAnsi="Open Sans"/>
          <w:color w:val="0a0e11"/>
          <w:sz w:val="20"/>
          <w:szCs w:val="20"/>
          <w:shd w:fill="faf7f8" w:val="clear"/>
          <w:rtl w:val="0"/>
        </w:rPr>
        <w:t xml:space="preserve">Scalability – Scalability is crucial for any data warehousing solution, and Redshift performs well in this arena too. It is horizontally scalable, meaning whenever you need to increase the storage or need it to run faster, you can add more nodes using AWS console or Cluster API, and it will upscale immediately.</w:t>
      </w:r>
    </w:p>
    <w:p w:rsidR="00000000" w:rsidDel="00000000" w:rsidP="00000000" w:rsidRDefault="00000000" w:rsidRPr="00000000" w14:paraId="00000293">
      <w:pPr>
        <w:shd w:fill="ffffff" w:val="clear"/>
        <w:spacing w:after="280" w:before="280" w:line="240" w:lineRule="auto"/>
        <w:ind w:left="0" w:firstLine="0"/>
        <w:jc w:val="both"/>
        <w:rPr>
          <w:rFonts w:ascii="Open Sans" w:cs="Open Sans" w:eastAsia="Open Sans" w:hAnsi="Open Sans"/>
          <w:color w:val="0a0e11"/>
          <w:sz w:val="20"/>
          <w:szCs w:val="20"/>
          <w:shd w:fill="faf7f8" w:val="clear"/>
        </w:rPr>
      </w:pPr>
      <w:r w:rsidDel="00000000" w:rsidR="00000000" w:rsidRPr="00000000">
        <w:rPr>
          <w:rFonts w:ascii="Open Sans" w:cs="Open Sans" w:eastAsia="Open Sans" w:hAnsi="Open Sans"/>
          <w:color w:val="0a0e11"/>
          <w:sz w:val="20"/>
          <w:szCs w:val="20"/>
          <w:shd w:fill="faf7f8" w:val="clear"/>
          <w:rtl w:val="0"/>
        </w:rPr>
        <w:t xml:space="preserve">Latency/Connectivity — When it comes to loading data and querying it for analytics and reporting, Redshift is extremely fast. MMP allows you to load data at fast speeds. The Redshift Query Engine has the same interface as PostgreSQL, which means developers who are already familiar with SQL won’t have a steep learning curve to get going. Since Redshift uses SQL, easily connecting to other  business intelligence tools.</w:t>
      </w:r>
    </w:p>
    <w:p w:rsidR="00000000" w:rsidDel="00000000" w:rsidP="00000000" w:rsidRDefault="00000000" w:rsidRPr="00000000" w14:paraId="00000294">
      <w:pPr>
        <w:shd w:fill="ffffff" w:val="clear"/>
        <w:spacing w:after="280" w:before="280" w:line="240" w:lineRule="auto"/>
        <w:ind w:left="0" w:firstLine="0"/>
        <w:jc w:val="both"/>
        <w:rPr>
          <w:rFonts w:ascii="Open Sans" w:cs="Open Sans" w:eastAsia="Open Sans" w:hAnsi="Open Sans"/>
          <w:color w:val="0a0e11"/>
          <w:sz w:val="20"/>
          <w:szCs w:val="20"/>
          <w:shd w:fill="faf7f8" w:val="clear"/>
        </w:rPr>
      </w:pPr>
      <w:r w:rsidDel="00000000" w:rsidR="00000000" w:rsidRPr="00000000">
        <w:rPr>
          <w:rFonts w:ascii="Open Sans" w:cs="Open Sans" w:eastAsia="Open Sans" w:hAnsi="Open Sans"/>
          <w:color w:val="0a0e11"/>
          <w:sz w:val="20"/>
          <w:szCs w:val="20"/>
          <w:shd w:fill="faf7f8" w:val="clear"/>
          <w:rtl w:val="0"/>
        </w:rPr>
        <w:t xml:space="preserve">Security  — Redshift comes packed with security features, including various ways to handle access control, Virtual Private Cloud (VPC) for network isolation, data encryption etc... You can launch Redshift clusters inside your VPC so you can define security groups and restrict inbound or outbound</w:t>
      </w:r>
    </w:p>
    <w:p w:rsidR="00000000" w:rsidDel="00000000" w:rsidP="00000000" w:rsidRDefault="00000000" w:rsidRPr="00000000" w14:paraId="00000295">
      <w:pPr>
        <w:jc w:val="both"/>
        <w:rPr>
          <w:i w:val="1"/>
          <w:sz w:val="20"/>
          <w:szCs w:val="20"/>
          <w:shd w:fill="faf7f8" w:val="clear"/>
        </w:rPr>
      </w:pPr>
      <w:r w:rsidDel="00000000" w:rsidR="00000000" w:rsidRPr="00000000">
        <w:rPr>
          <w:i w:val="1"/>
          <w:sz w:val="20"/>
          <w:szCs w:val="20"/>
          <w:shd w:fill="faf7f8" w:val="clear"/>
          <w:rtl w:val="0"/>
        </w:rPr>
        <w:t xml:space="preserve">Supporting research resources</w:t>
      </w:r>
    </w:p>
    <w:p w:rsidR="00000000" w:rsidDel="00000000" w:rsidP="00000000" w:rsidRDefault="00000000" w:rsidRPr="00000000" w14:paraId="00000296">
      <w:pPr>
        <w:jc w:val="both"/>
        <w:rPr>
          <w:i w:val="1"/>
          <w:sz w:val="20"/>
          <w:szCs w:val="20"/>
          <w:shd w:fill="faf7f8" w:val="clear"/>
        </w:rPr>
      </w:pPr>
      <w:hyperlink r:id="rId15">
        <w:r w:rsidDel="00000000" w:rsidR="00000000" w:rsidRPr="00000000">
          <w:rPr>
            <w:i w:val="1"/>
            <w:color w:val="1155cc"/>
            <w:sz w:val="20"/>
            <w:szCs w:val="20"/>
            <w:u w:val="single"/>
            <w:shd w:fill="faf7f8" w:val="clear"/>
            <w:rtl w:val="0"/>
          </w:rPr>
          <w:t xml:space="preserve">Snowflake vs Amazon Redshift</w:t>
        </w:r>
      </w:hyperlink>
      <w:r w:rsidDel="00000000" w:rsidR="00000000" w:rsidRPr="00000000">
        <w:rPr>
          <w:rtl w:val="0"/>
        </w:rPr>
      </w:r>
    </w:p>
    <w:p w:rsidR="00000000" w:rsidDel="00000000" w:rsidP="00000000" w:rsidRDefault="00000000" w:rsidRPr="00000000" w14:paraId="00000297">
      <w:pPr>
        <w:jc w:val="both"/>
        <w:rPr>
          <w:i w:val="1"/>
          <w:sz w:val="20"/>
          <w:szCs w:val="20"/>
          <w:shd w:fill="faf7f8" w:val="clear"/>
        </w:rPr>
      </w:pPr>
      <w:r w:rsidDel="00000000" w:rsidR="00000000" w:rsidRPr="00000000">
        <w:rPr>
          <w:rtl w:val="0"/>
        </w:rPr>
      </w:r>
    </w:p>
    <w:p w:rsidR="00000000" w:rsidDel="00000000" w:rsidP="00000000" w:rsidRDefault="00000000" w:rsidRPr="00000000" w14:paraId="00000298">
      <w:pPr>
        <w:jc w:val="both"/>
        <w:rPr>
          <w:i w:val="1"/>
          <w:sz w:val="20"/>
          <w:szCs w:val="20"/>
          <w:shd w:fill="faf7f8" w:val="clear"/>
        </w:rPr>
      </w:pPr>
      <w:hyperlink r:id="rId16">
        <w:r w:rsidDel="00000000" w:rsidR="00000000" w:rsidRPr="00000000">
          <w:rPr>
            <w:i w:val="1"/>
            <w:color w:val="1155cc"/>
            <w:sz w:val="20"/>
            <w:szCs w:val="20"/>
            <w:u w:val="single"/>
            <w:shd w:fill="faf7f8" w:val="clear"/>
            <w:rtl w:val="0"/>
          </w:rPr>
          <w:t xml:space="preserve">Pros and Cons of Amazon Redshift</w:t>
        </w:r>
      </w:hyperlink>
      <w:r w:rsidDel="00000000" w:rsidR="00000000" w:rsidRPr="00000000">
        <w:rPr>
          <w:rtl w:val="0"/>
        </w:rPr>
      </w:r>
    </w:p>
    <w:p w:rsidR="00000000" w:rsidDel="00000000" w:rsidP="00000000" w:rsidRDefault="00000000" w:rsidRPr="00000000" w14:paraId="00000299">
      <w:pPr>
        <w:jc w:val="both"/>
        <w:rPr>
          <w:sz w:val="27"/>
          <w:szCs w:val="27"/>
          <w:shd w:fill="faf7f8" w:val="clear"/>
        </w:rPr>
      </w:pPr>
      <w:r w:rsidDel="00000000" w:rsidR="00000000" w:rsidRPr="00000000">
        <w:rPr>
          <w:rtl w:val="0"/>
        </w:rPr>
      </w:r>
    </w:p>
    <w:p w:rsidR="00000000" w:rsidDel="00000000" w:rsidP="00000000" w:rsidRDefault="00000000" w:rsidRPr="00000000" w14:paraId="0000029A">
      <w:pPr>
        <w:jc w:val="both"/>
        <w:rPr>
          <w:sz w:val="27"/>
          <w:szCs w:val="27"/>
          <w:shd w:fill="faf7f8" w:val="clear"/>
        </w:rPr>
      </w:pPr>
      <w:r w:rsidDel="00000000" w:rsidR="00000000" w:rsidRPr="00000000">
        <w:rPr>
          <w:rtl w:val="0"/>
        </w:rPr>
      </w:r>
    </w:p>
    <w:p w:rsidR="00000000" w:rsidDel="00000000" w:rsidP="00000000" w:rsidRDefault="00000000" w:rsidRPr="00000000" w14:paraId="0000029B">
      <w:pPr>
        <w:jc w:val="both"/>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Insert Response Here.]</w:t>
      </w:r>
    </w:p>
    <w:p w:rsidR="00000000" w:rsidDel="00000000" w:rsidP="00000000" w:rsidRDefault="00000000" w:rsidRPr="00000000" w14:paraId="0000029C">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29D">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29E">
      <w:pPr>
        <w:pStyle w:val="Heading2"/>
        <w:jc w:val="both"/>
        <w:rPr/>
      </w:pPr>
      <w:bookmarkStart w:colFirst="0" w:colLast="0" w:name="_heading=h.2s8eyo1" w:id="9"/>
      <w:bookmarkEnd w:id="9"/>
      <w:r w:rsidDel="00000000" w:rsidR="00000000" w:rsidRPr="00000000">
        <w:rPr>
          <w:rtl w:val="0"/>
        </w:rPr>
        <w:t xml:space="preserve">Image Appendix</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Image 1: Log Growth</w:t>
      </w:r>
    </w:p>
    <w:p w:rsidR="00000000" w:rsidDel="00000000" w:rsidP="00000000" w:rsidRDefault="00000000" w:rsidRPr="00000000" w14:paraId="000002A1">
      <w:pPr>
        <w:widowControl w:val="0"/>
        <w:spacing w:after="240" w:before="24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2705100"/>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widowControl w:val="0"/>
        <w:spacing w:after="240" w:before="24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Image 2: Ride Growth</w:t>
      </w:r>
    </w:p>
    <w:p w:rsidR="00000000" w:rsidDel="00000000" w:rsidP="00000000" w:rsidRDefault="00000000" w:rsidRPr="00000000" w14:paraId="000002A3">
      <w:pPr>
        <w:jc w:val="both"/>
        <w:rPr>
          <w:rFonts w:ascii="Open Sans" w:cs="Open Sans" w:eastAsia="Open Sans" w:hAnsi="Open Sans"/>
          <w:color w:val="666666"/>
          <w:sz w:val="18"/>
          <w:szCs w:val="18"/>
        </w:rPr>
      </w:pPr>
      <w:r w:rsidDel="00000000" w:rsidR="00000000" w:rsidRPr="00000000">
        <w:rPr>
          <w:rFonts w:ascii="Open Sans" w:cs="Open Sans" w:eastAsia="Open Sans" w:hAnsi="Open Sans"/>
          <w:color w:val="666666"/>
          <w:sz w:val="18"/>
          <w:szCs w:val="18"/>
        </w:rPr>
        <w:drawing>
          <wp:inline distB="114300" distT="114300" distL="114300" distR="114300">
            <wp:extent cx="5943600" cy="29210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jc w:val="both"/>
        <w:rPr>
          <w:rFonts w:ascii="Open Sans" w:cs="Open Sans" w:eastAsia="Open Sans" w:hAnsi="Open Sans"/>
          <w:color w:val="666666"/>
          <w:sz w:val="18"/>
          <w:szCs w:val="18"/>
        </w:rPr>
      </w:pPr>
      <w:r w:rsidDel="00000000" w:rsidR="00000000" w:rsidRPr="00000000">
        <w:rPr>
          <w:rtl w:val="0"/>
        </w:rPr>
      </w:r>
    </w:p>
    <w:p w:rsidR="00000000" w:rsidDel="00000000" w:rsidP="00000000" w:rsidRDefault="00000000" w:rsidRPr="00000000" w14:paraId="000002A5">
      <w:pPr>
        <w:jc w:val="both"/>
        <w:rPr>
          <w:rFonts w:ascii="Open Sans" w:cs="Open Sans" w:eastAsia="Open Sans" w:hAnsi="Open Sans"/>
          <w:color w:val="666666"/>
          <w:sz w:val="18"/>
          <w:szCs w:val="18"/>
        </w:rPr>
      </w:pPr>
      <w:r w:rsidDel="00000000" w:rsidR="00000000" w:rsidRPr="00000000">
        <w:rPr>
          <w:rFonts w:ascii="Open Sans" w:cs="Open Sans" w:eastAsia="Open Sans" w:hAnsi="Open Sans"/>
          <w:color w:val="666666"/>
          <w:sz w:val="18"/>
          <w:szCs w:val="18"/>
          <w:rtl w:val="0"/>
        </w:rPr>
        <w:t xml:space="preserve">Image 3: Total Event Count</w:t>
      </w:r>
    </w:p>
    <w:p w:rsidR="00000000" w:rsidDel="00000000" w:rsidP="00000000" w:rsidRDefault="00000000" w:rsidRPr="00000000" w14:paraId="000002A6">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323850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Image 4:  All Events Log Scale</w:t>
      </w:r>
    </w:p>
    <w:p w:rsidR="00000000" w:rsidDel="00000000" w:rsidP="00000000" w:rsidRDefault="00000000" w:rsidRPr="00000000" w14:paraId="000002A8">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3022600"/>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Zomzugu" w:id="0" w:date="2021-02-08T21:26:04Z">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A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Open Sans" w:cs="Open Sans" w:eastAsia="Open Sans" w:hAnsi="Open Sans"/>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Open Sans" w:cs="Open Sans" w:eastAsia="Open Sans" w:hAnsi="Open Sans"/>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Open Sans" w:cs="Open Sans" w:eastAsia="Open Sans" w:hAnsi="Open Sans"/>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Open Sans" w:cs="Open Sans" w:eastAsia="Open Sans" w:hAnsi="Open Sans"/>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Open Sans" w:cs="Open Sans" w:eastAsia="Open Sans" w:hAnsi="Open Sans"/>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hi.firebolt.io/lp/snowflake-vs-redshift-2v?utm_term=amazon%20redshift%20vs%20snowflake&amp;utm_campaign=competitors-snow&amp;utm_source=google&amp;utm_medium=cpc&amp;utm_content=491237745516&amp;hsa_acc=1333801409&amp;hsa_cam=11142868968&amp;hsa_grp=111993189569&amp;hsa_ad=491237745516&amp;hsa_src=g&amp;hsa_tgt=kwd-941339898864&amp;hsa_kw=amazon%20redshift%20vs%20snowflake&amp;hsa_mt=p&amp;hsa_net=adwords&amp;hsa_ver=3&amp;gclid=Cj0KCQiAgomBBhDXARIsAFNyUqPERm8iJeGK_Opa7rMHHZ5MSGaoCbFLYyo-EPNqugaBJRop1Ns6HJQaAujeEALw_wcB" TargetMode="External"/><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hyperlink" Target="https://www.verypossible.com/insights/data-warehouse-showdown-pros-and-cons-of-amazon-redshift"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sJ3H0NW4mykc/4dxFdQTMKmNEg==">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